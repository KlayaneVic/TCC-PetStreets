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7B1B4" w14:textId="77777777" w:rsidR="009E743A" w:rsidRDefault="009E743A" w:rsidP="009E743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t-BR"/>
        </w:rPr>
      </w:pPr>
      <w:r w:rsidRPr="009E743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t-BR"/>
        </w:rPr>
        <w:t>INSTITUTO FEDERAL DE EDUCAÇÃO, CIÊNCIA E TECNOLOGIA DE SÃO PAULO CAMPUS ARARAQUARA</w:t>
      </w:r>
    </w:p>
    <w:p w14:paraId="5747B1B5" w14:textId="77777777" w:rsidR="00C868E2" w:rsidRDefault="00C868E2" w:rsidP="009E743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0"/>
          <w:lang w:eastAsia="pt-BR"/>
        </w:rPr>
      </w:pPr>
    </w:p>
    <w:p w14:paraId="5747B1B6" w14:textId="77777777" w:rsidR="00C868E2" w:rsidRPr="00C868E2" w:rsidRDefault="00C868E2" w:rsidP="009E743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30"/>
          <w:lang w:eastAsia="pt-BR"/>
        </w:rPr>
        <w:t>CURSO TÉCNICO EM INFORMÁTICA INTEGRADO AO ENSINO MÉDIO</w:t>
      </w:r>
    </w:p>
    <w:p w14:paraId="5747B1B7" w14:textId="77777777" w:rsidR="009E743A" w:rsidRPr="009E743A" w:rsidRDefault="009E743A" w:rsidP="00C868E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 </w:t>
      </w:r>
    </w:p>
    <w:p w14:paraId="5747B1B8" w14:textId="77777777" w:rsidR="00C868E2" w:rsidRDefault="00C868E2" w:rsidP="00C868E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pt-BR"/>
        </w:rPr>
      </w:pPr>
    </w:p>
    <w:p w14:paraId="5747B1BA" w14:textId="50B6A779" w:rsidR="009E743A" w:rsidRPr="009E743A" w:rsidRDefault="00FC73A4" w:rsidP="00FC73A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eastAsia="pt-BR"/>
        </w:rPr>
        <w:t xml:space="preserve">PETSTREETS: </w:t>
      </w:r>
      <w:r w:rsidR="00C868E2" w:rsidRPr="00FC73A4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eastAsia="pt-BR"/>
        </w:rPr>
        <w:t xml:space="preserve">O DESENVOLVIMENTO DE UM SISTEMA </w:t>
      </w:r>
      <w:r w:rsidR="00C868E2" w:rsidRPr="00FC6B0A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pt-BR"/>
        </w:rPr>
        <w:t xml:space="preserve">WEB PARA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pt-BR"/>
        </w:rPr>
        <w:t xml:space="preserve">ADOÇÃO DE </w:t>
      </w:r>
      <w:r w:rsidR="00C868E2" w:rsidRPr="00FC6B0A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pt-BR"/>
        </w:rPr>
        <w:t>ANIMAIS NAS RUAS</w:t>
      </w:r>
      <w:r w:rsidR="00C8742C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lang w:eastAsia="pt-BR"/>
        </w:rPr>
        <w:t xml:space="preserve"> </w:t>
      </w:r>
      <w:r w:rsidRPr="00FC73A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eastAsia="pt-BR"/>
        </w:rPr>
        <w:t xml:space="preserve">E O ESTUDO DOS GÊNEROS TEXTUAIS </w:t>
      </w:r>
    </w:p>
    <w:p w14:paraId="5747B1BB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747B1BC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747B1BD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747B1BE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747B1BF" w14:textId="77777777" w:rsidR="009E743A" w:rsidRPr="009E743A" w:rsidRDefault="009E743A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</w:p>
    <w:p w14:paraId="5747B1C0" w14:textId="77777777" w:rsidR="009E743A" w:rsidRPr="009E743A" w:rsidRDefault="009E743A" w:rsidP="009E743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 </w:t>
      </w:r>
    </w:p>
    <w:p w14:paraId="5747B1C1" w14:textId="77777777" w:rsidR="00C868E2" w:rsidRP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TAINARA M. MORAES</w:t>
      </w:r>
      <w:r w:rsidR="009E743A"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 xml:space="preserve"> </w:t>
      </w:r>
    </w:p>
    <w:p w14:paraId="5747B1C2" w14:textId="77777777" w:rsidR="00C868E2" w:rsidRP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MILENA C. TACÃO</w:t>
      </w:r>
      <w:r w:rsidR="009E743A"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 xml:space="preserve"> </w:t>
      </w:r>
    </w:p>
    <w:p w14:paraId="5747B1C3" w14:textId="77777777" w:rsidR="009E743A" w:rsidRP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KLAYANE V. RODRIGUES</w:t>
      </w:r>
    </w:p>
    <w:p w14:paraId="5747B1C4" w14:textId="77777777" w:rsidR="009E743A" w:rsidRPr="00C868E2" w:rsidRDefault="009E743A" w:rsidP="009E743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 </w:t>
      </w:r>
    </w:p>
    <w:p w14:paraId="5747B1C5" w14:textId="77777777" w:rsidR="009E743A" w:rsidRPr="00C868E2" w:rsidRDefault="009E743A" w:rsidP="009E74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747B1C6" w14:textId="2B26DC03" w:rsidR="009E743A" w:rsidRPr="00C868E2" w:rsidRDefault="00C868E2" w:rsidP="00C868E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Orientador</w:t>
      </w:r>
      <w:r w:rsidR="00630124" w:rsidRPr="00FC73A4"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as</w:t>
      </w: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 xml:space="preserve"> </w:t>
      </w:r>
    </w:p>
    <w:p w14:paraId="5747B1C7" w14:textId="77777777" w:rsidR="00C868E2" w:rsidRPr="00C868E2" w:rsidRDefault="00C868E2" w:rsidP="00C868E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 xml:space="preserve">Cristiane </w:t>
      </w:r>
      <w:proofErr w:type="spellStart"/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Yaguinuma</w:t>
      </w:r>
      <w:proofErr w:type="spellEnd"/>
    </w:p>
    <w:p w14:paraId="5747B1C8" w14:textId="77777777" w:rsidR="00C868E2" w:rsidRPr="00C868E2" w:rsidRDefault="00C868E2" w:rsidP="00C868E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868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Claudia Reis</w:t>
      </w:r>
    </w:p>
    <w:p w14:paraId="5747B1C9" w14:textId="77777777" w:rsidR="00C868E2" w:rsidRPr="009E743A" w:rsidRDefault="009E743A" w:rsidP="00C868E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</w:p>
    <w:p w14:paraId="5747B1CA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CB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CC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CD" w14:textId="536D780F" w:rsidR="00C868E2" w:rsidDel="006A56DD" w:rsidRDefault="00C868E2" w:rsidP="009E743A">
      <w:pPr>
        <w:spacing w:after="0" w:line="240" w:lineRule="auto"/>
        <w:jc w:val="center"/>
        <w:rPr>
          <w:del w:id="1" w:author="Claudia Reis" w:date="2021-07-19T10:22:00Z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CE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CF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D0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D1" w14:textId="77777777" w:rsidR="009E743A" w:rsidRPr="009E743A" w:rsidRDefault="009E743A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4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ARARAQUARA</w:t>
      </w:r>
    </w:p>
    <w:p w14:paraId="5747B1D2" w14:textId="77777777" w:rsidR="009E743A" w:rsidRPr="009E743A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26 de abril de 2021</w:t>
      </w:r>
    </w:p>
    <w:p w14:paraId="5747B1D3" w14:textId="77777777" w:rsidR="007D09C9" w:rsidRDefault="007D09C9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1D4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5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6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7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8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9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A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B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C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D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E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DF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E0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E1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E2" w14:textId="77777777" w:rsidR="00FC6B0A" w:rsidRDefault="00FC6B0A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E3" w14:textId="77777777" w:rsidR="007D09C9" w:rsidRDefault="007D09C9" w:rsidP="007D09C9">
      <w:pPr>
        <w:suppressAutoHyphens/>
        <w:spacing w:after="200" w:line="276" w:lineRule="auto"/>
        <w:jc w:val="center"/>
        <w:rPr>
          <w:rFonts w:ascii="Calibri" w:eastAsia="Calibri" w:hAnsi="Calibri" w:cs="Calibri"/>
          <w:lang w:eastAsia="ar-SA"/>
        </w:rPr>
      </w:pPr>
    </w:p>
    <w:p w14:paraId="5747B1E4" w14:textId="77777777" w:rsidR="007D09C9" w:rsidRDefault="007D09C9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5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6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7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8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9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A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B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C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D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E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EF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F0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F1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F2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F3" w14:textId="77777777" w:rsidR="00C868E2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F4" w14:textId="77777777" w:rsidR="00C868E2" w:rsidRPr="009E743A" w:rsidRDefault="00C868E2" w:rsidP="009E7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7B1F5" w14:textId="77777777" w:rsidR="001448C7" w:rsidRDefault="001448C7" w:rsidP="00A74877">
      <w:pPr>
        <w:pStyle w:val="NormalWeb"/>
        <w:spacing w:before="0" w:beforeAutospacing="0" w:after="0" w:afterAutospacing="0"/>
        <w:jc w:val="both"/>
      </w:pPr>
    </w:p>
    <w:p w14:paraId="5747B1F6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1F7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101226678"/>
        <w:docPartObj>
          <w:docPartGallery w:val="Table of Contents"/>
          <w:docPartUnique/>
        </w:docPartObj>
      </w:sdtPr>
      <w:sdtEndPr>
        <w:rPr>
          <w:bCs/>
          <w:sz w:val="32"/>
        </w:rPr>
      </w:sdtEndPr>
      <w:sdtContent>
        <w:p w14:paraId="5747B1F8" w14:textId="77777777" w:rsidR="0096232C" w:rsidRDefault="0096232C" w:rsidP="0096232C">
          <w:pPr>
            <w:pStyle w:val="CabealhodoSumrio"/>
            <w:numPr>
              <w:ilvl w:val="0"/>
              <w:numId w:val="0"/>
            </w:numPr>
            <w:jc w:val="center"/>
          </w:pPr>
          <w:r>
            <w:t>S</w:t>
          </w:r>
          <w:r w:rsidR="007E7A3E">
            <w:t>UMÁRIO</w:t>
          </w:r>
        </w:p>
        <w:p w14:paraId="2CD94C71" w14:textId="77777777" w:rsidR="00671421" w:rsidRDefault="0096232C">
          <w:pPr>
            <w:pStyle w:val="Sumrio1"/>
            <w:rPr>
              <w:ins w:id="2" w:author="ADMIN" w:date="2021-07-23T19:10:00Z"/>
              <w:rFonts w:eastAsiaTheme="minorEastAsia"/>
              <w:noProof/>
              <w:lang w:eastAsia="pt-BR"/>
            </w:rPr>
          </w:pPr>
          <w:r w:rsidRPr="00385618">
            <w:rPr>
              <w:sz w:val="96"/>
            </w:rPr>
            <w:fldChar w:fldCharType="begin"/>
          </w:r>
          <w:r w:rsidRPr="00385618">
            <w:rPr>
              <w:sz w:val="96"/>
            </w:rPr>
            <w:instrText xml:space="preserve"> TOC \o "1-3" \h \z \u </w:instrText>
          </w:r>
          <w:r w:rsidRPr="00385618">
            <w:rPr>
              <w:sz w:val="96"/>
            </w:rPr>
            <w:fldChar w:fldCharType="separate"/>
          </w:r>
          <w:ins w:id="3" w:author="ADMIN" w:date="2021-07-23T19:10:00Z">
            <w:r w:rsidR="00671421" w:rsidRPr="000E0D5B">
              <w:rPr>
                <w:rStyle w:val="Hyperlink"/>
                <w:noProof/>
              </w:rPr>
              <w:fldChar w:fldCharType="begin"/>
            </w:r>
            <w:r w:rsidR="00671421" w:rsidRPr="000E0D5B">
              <w:rPr>
                <w:rStyle w:val="Hyperlink"/>
                <w:noProof/>
              </w:rPr>
              <w:instrText xml:space="preserve"> </w:instrText>
            </w:r>
            <w:r w:rsidR="00671421">
              <w:rPr>
                <w:noProof/>
              </w:rPr>
              <w:instrText>HYPERLINK \l "_Toc77959861"</w:instrText>
            </w:r>
            <w:r w:rsidR="00671421" w:rsidRPr="000E0D5B">
              <w:rPr>
                <w:rStyle w:val="Hyperlink"/>
                <w:noProof/>
              </w:rPr>
              <w:instrText xml:space="preserve"> </w:instrText>
            </w:r>
            <w:r w:rsidR="00671421" w:rsidRPr="000E0D5B">
              <w:rPr>
                <w:rStyle w:val="Hyperlink"/>
                <w:noProof/>
              </w:rPr>
              <w:fldChar w:fldCharType="separate"/>
            </w:r>
            <w:r w:rsidR="00671421" w:rsidRPr="000E0D5B">
              <w:rPr>
                <w:rStyle w:val="Hyperlink"/>
                <w:rFonts w:cs="Times New Roman"/>
                <w:noProof/>
              </w:rPr>
              <w:t>1</w:t>
            </w:r>
            <w:r w:rsidR="00671421">
              <w:rPr>
                <w:rFonts w:eastAsiaTheme="minorEastAsia"/>
                <w:noProof/>
                <w:lang w:eastAsia="pt-BR"/>
              </w:rPr>
              <w:tab/>
            </w:r>
            <w:r w:rsidR="00671421" w:rsidRPr="000E0D5B">
              <w:rPr>
                <w:rStyle w:val="Hyperlink"/>
                <w:rFonts w:cs="Times New Roman"/>
                <w:noProof/>
              </w:rPr>
              <w:t>RESUMO</w:t>
            </w:r>
            <w:r w:rsidR="00671421">
              <w:rPr>
                <w:noProof/>
                <w:webHidden/>
              </w:rPr>
              <w:tab/>
            </w:r>
            <w:r w:rsidR="00671421">
              <w:rPr>
                <w:noProof/>
                <w:webHidden/>
              </w:rPr>
              <w:fldChar w:fldCharType="begin"/>
            </w:r>
            <w:r w:rsidR="00671421">
              <w:rPr>
                <w:noProof/>
                <w:webHidden/>
              </w:rPr>
              <w:instrText xml:space="preserve"> PAGEREF _Toc77959861 \h </w:instrText>
            </w:r>
          </w:ins>
          <w:r w:rsidR="00671421">
            <w:rPr>
              <w:noProof/>
              <w:webHidden/>
            </w:rPr>
          </w:r>
          <w:r w:rsidR="00671421">
            <w:rPr>
              <w:noProof/>
              <w:webHidden/>
            </w:rPr>
            <w:fldChar w:fldCharType="separate"/>
          </w:r>
          <w:ins w:id="4" w:author="ADMIN" w:date="2021-07-23T19:10:00Z">
            <w:r w:rsidR="00671421">
              <w:rPr>
                <w:noProof/>
                <w:webHidden/>
              </w:rPr>
              <w:t>4</w:t>
            </w:r>
            <w:r w:rsidR="00671421">
              <w:rPr>
                <w:noProof/>
                <w:webHidden/>
              </w:rPr>
              <w:fldChar w:fldCharType="end"/>
            </w:r>
            <w:r w:rsidR="00671421" w:rsidRPr="000E0D5B">
              <w:rPr>
                <w:rStyle w:val="Hyperlink"/>
                <w:noProof/>
              </w:rPr>
              <w:fldChar w:fldCharType="end"/>
            </w:r>
          </w:ins>
        </w:p>
        <w:p w14:paraId="27564A24" w14:textId="77777777" w:rsidR="00671421" w:rsidRDefault="00671421">
          <w:pPr>
            <w:pStyle w:val="Sumrio1"/>
            <w:rPr>
              <w:ins w:id="5" w:author="ADMIN" w:date="2021-07-23T19:10:00Z"/>
              <w:rFonts w:eastAsiaTheme="minorEastAsia"/>
              <w:noProof/>
              <w:lang w:eastAsia="pt-BR"/>
            </w:rPr>
          </w:pPr>
          <w:ins w:id="6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"_Toc77959862"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" w:author="ADMIN" w:date="2021-07-23T19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34671EAC" w14:textId="77777777" w:rsidR="00671421" w:rsidRDefault="00671421">
          <w:pPr>
            <w:pStyle w:val="Sumrio1"/>
            <w:rPr>
              <w:ins w:id="8" w:author="ADMIN" w:date="2021-07-23T19:10:00Z"/>
              <w:rFonts w:eastAsiaTheme="minorEastAsia"/>
              <w:noProof/>
              <w:lang w:eastAsia="pt-BR"/>
            </w:rPr>
          </w:pPr>
          <w:ins w:id="9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"_Toc77959863"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JUSTIFICATIVA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ADMIN" w:date="2021-07-23T19:1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73106CEB" w14:textId="77777777" w:rsidR="00671421" w:rsidRDefault="00671421">
          <w:pPr>
            <w:pStyle w:val="Sumrio1"/>
            <w:rPr>
              <w:ins w:id="11" w:author="ADMIN" w:date="2021-07-23T19:10:00Z"/>
              <w:rFonts w:eastAsiaTheme="minorEastAsia"/>
              <w:noProof/>
              <w:lang w:eastAsia="pt-BR"/>
            </w:rPr>
          </w:pPr>
          <w:ins w:id="12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"_Toc77959864"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ADMIN" w:date="2021-07-23T19:1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582F7BAA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14" w:author="ADMIN" w:date="2021-07-23T19:10:00Z"/>
              <w:rFonts w:eastAsiaTheme="minorEastAsia"/>
              <w:noProof/>
              <w:lang w:eastAsia="pt-BR"/>
            </w:rPr>
          </w:pPr>
          <w:ins w:id="15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"_Toc77959865"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ADMIN" w:date="2021-07-23T19:1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30A8122F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17" w:author="ADMIN" w:date="2021-07-23T19:10:00Z"/>
              <w:rFonts w:eastAsiaTheme="minorEastAsia"/>
              <w:noProof/>
              <w:lang w:eastAsia="pt-BR"/>
            </w:rPr>
          </w:pPr>
          <w:ins w:id="18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"_Toc77959866"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ADMIN" w:date="2021-07-23T19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3ACE5E5B" w14:textId="77777777" w:rsidR="00671421" w:rsidRDefault="00671421">
          <w:pPr>
            <w:pStyle w:val="Sumrio1"/>
            <w:rPr>
              <w:ins w:id="20" w:author="ADMIN" w:date="2021-07-23T19:10:00Z"/>
              <w:rFonts w:eastAsiaTheme="minorEastAsia"/>
              <w:noProof/>
              <w:lang w:eastAsia="pt-BR"/>
            </w:rPr>
          </w:pPr>
          <w:ins w:id="21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"_Toc77959867"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ADMIN" w:date="2021-07-23T19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1A069543" w14:textId="77777777" w:rsidR="00671421" w:rsidRDefault="00671421">
          <w:pPr>
            <w:pStyle w:val="Sumrio1"/>
            <w:rPr>
              <w:ins w:id="23" w:author="ADMIN" w:date="2021-07-23T19:10:00Z"/>
              <w:rFonts w:eastAsiaTheme="minorEastAsia"/>
              <w:noProof/>
              <w:lang w:eastAsia="pt-BR"/>
            </w:rPr>
          </w:pPr>
          <w:ins w:id="24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"_Toc77959868"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FUNDAMENTAÇÃO TEÓRICA: O TEXTO NO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ADMIN" w:date="2021-07-23T19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0998FAC4" w14:textId="77777777" w:rsidR="00671421" w:rsidRDefault="00671421">
          <w:pPr>
            <w:pStyle w:val="Sumrio1"/>
            <w:rPr>
              <w:ins w:id="26" w:author="ADMIN" w:date="2021-07-23T19:10:00Z"/>
              <w:rFonts w:eastAsiaTheme="minorEastAsia"/>
              <w:noProof/>
              <w:lang w:eastAsia="pt-BR"/>
            </w:rPr>
          </w:pPr>
          <w:ins w:id="27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"_Toc77959869"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DETALHAMENTO DA PARTE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4CD8F95C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29" w:author="ADMIN" w:date="2021-07-23T19:10:00Z"/>
              <w:rFonts w:eastAsiaTheme="minorEastAsia"/>
              <w:noProof/>
              <w:lang w:eastAsia="pt-BR"/>
            </w:rPr>
          </w:pPr>
          <w:ins w:id="30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"_Toc77959870"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3AE31531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32" w:author="ADMIN" w:date="2021-07-23T19:10:00Z"/>
              <w:rFonts w:eastAsiaTheme="minorEastAsia"/>
              <w:noProof/>
              <w:lang w:eastAsia="pt-BR"/>
            </w:rPr>
          </w:pPr>
          <w:ins w:id="33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"_Toc77959871"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Definição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34B0B951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35" w:author="ADMIN" w:date="2021-07-23T19:10:00Z"/>
              <w:rFonts w:eastAsiaTheme="minorEastAsia"/>
              <w:noProof/>
              <w:lang w:eastAsia="pt-BR"/>
            </w:rPr>
          </w:pPr>
          <w:ins w:id="36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"_Toc77959872"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Desenvolvimento da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7AC21AF5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38" w:author="ADMIN" w:date="2021-07-23T19:10:00Z"/>
              <w:rFonts w:eastAsiaTheme="minorEastAsia"/>
              <w:noProof/>
              <w:lang w:eastAsia="pt-BR"/>
            </w:rPr>
          </w:pPr>
          <w:ins w:id="39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"_Toc77959873"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Avaliação com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03913499" w14:textId="77777777" w:rsidR="00671421" w:rsidRDefault="00671421">
          <w:pPr>
            <w:pStyle w:val="Sumrio2"/>
            <w:tabs>
              <w:tab w:val="left" w:pos="880"/>
              <w:tab w:val="right" w:leader="dot" w:pos="8494"/>
            </w:tabs>
            <w:rPr>
              <w:ins w:id="41" w:author="ADMIN" w:date="2021-07-23T19:10:00Z"/>
              <w:rFonts w:eastAsiaTheme="minorEastAsia"/>
              <w:noProof/>
              <w:lang w:eastAsia="pt-BR"/>
            </w:rPr>
          </w:pPr>
          <w:ins w:id="42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"_Toc77959874"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Descrição e análise das interfaces (sugestão: falar brevemente de cada aba e desenvolver as análises linguísticas.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749B9457" w14:textId="77777777" w:rsidR="00671421" w:rsidRDefault="00671421">
          <w:pPr>
            <w:pStyle w:val="Sumrio1"/>
            <w:rPr>
              <w:ins w:id="44" w:author="ADMIN" w:date="2021-07-23T19:10:00Z"/>
              <w:rFonts w:eastAsiaTheme="minorEastAsia"/>
              <w:noProof/>
              <w:lang w:eastAsia="pt-BR"/>
            </w:rPr>
          </w:pPr>
          <w:ins w:id="45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"_Toc77959875"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0F96C7BE" w14:textId="77777777" w:rsidR="00671421" w:rsidRDefault="00671421">
          <w:pPr>
            <w:pStyle w:val="Sumrio1"/>
            <w:rPr>
              <w:ins w:id="47" w:author="ADMIN" w:date="2021-07-23T19:10:00Z"/>
              <w:rFonts w:eastAsiaTheme="minorEastAsia"/>
              <w:noProof/>
              <w:lang w:eastAsia="pt-BR"/>
            </w:rPr>
          </w:pPr>
          <w:ins w:id="48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"_Toc77959876"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  <w:bookmarkStart w:id="50" w:name="_GoBack"/>
            <w:bookmarkEnd w:id="50"/>
          </w:ins>
        </w:p>
        <w:p w14:paraId="26797A80" w14:textId="77777777" w:rsidR="00671421" w:rsidRDefault="00671421">
          <w:pPr>
            <w:pStyle w:val="Sumrio1"/>
            <w:rPr>
              <w:ins w:id="51" w:author="ADMIN" w:date="2021-07-23T19:10:00Z"/>
              <w:rFonts w:eastAsiaTheme="minorEastAsia"/>
              <w:noProof/>
              <w:lang w:eastAsia="pt-BR"/>
            </w:rPr>
          </w:pPr>
          <w:ins w:id="52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"_Toc77959877"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ADMIN" w:date="2021-07-23T1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1D5D3600" w14:textId="77777777" w:rsidR="00671421" w:rsidRDefault="00671421">
          <w:pPr>
            <w:pStyle w:val="Sumrio1"/>
            <w:rPr>
              <w:ins w:id="54" w:author="ADMIN" w:date="2021-07-23T19:10:00Z"/>
              <w:rFonts w:eastAsiaTheme="minorEastAsia"/>
              <w:noProof/>
              <w:lang w:eastAsia="pt-BR"/>
            </w:rPr>
          </w:pPr>
          <w:ins w:id="55" w:author="ADMIN" w:date="2021-07-23T19:10:00Z">
            <w:r w:rsidRPr="000E0D5B">
              <w:rPr>
                <w:rStyle w:val="Hyperlink"/>
                <w:noProof/>
              </w:rPr>
              <w:fldChar w:fldCharType="begin"/>
            </w:r>
            <w:r w:rsidRPr="000E0D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"_Toc77959878"</w:instrText>
            </w:r>
            <w:r w:rsidRPr="000E0D5B">
              <w:rPr>
                <w:rStyle w:val="Hyperlink"/>
                <w:noProof/>
              </w:rPr>
              <w:instrText xml:space="preserve"> </w:instrText>
            </w:r>
            <w:r w:rsidRPr="000E0D5B">
              <w:rPr>
                <w:rStyle w:val="Hyperlink"/>
                <w:noProof/>
              </w:rPr>
              <w:fldChar w:fldCharType="separate"/>
            </w:r>
            <w:r w:rsidRPr="000E0D5B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E0D5B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ADMIN" w:date="2021-07-23T19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E0D5B">
              <w:rPr>
                <w:rStyle w:val="Hyperlink"/>
                <w:noProof/>
              </w:rPr>
              <w:fldChar w:fldCharType="end"/>
            </w:r>
          </w:ins>
        </w:p>
        <w:p w14:paraId="5747B1F9" w14:textId="77777777" w:rsidR="00757DEA" w:rsidRPr="00825713" w:rsidDel="00825713" w:rsidRDefault="00757DEA" w:rsidP="00385618">
          <w:pPr>
            <w:pStyle w:val="Sumrio1"/>
            <w:rPr>
              <w:del w:id="57" w:author="ADMIN" w:date="2021-07-23T18:27:00Z"/>
              <w:rFonts w:eastAsiaTheme="minorEastAsia"/>
              <w:noProof/>
              <w:lang w:eastAsia="pt-BR"/>
              <w:rPrChange w:id="58" w:author="ADMIN" w:date="2021-07-23T18:27:00Z">
                <w:rPr>
                  <w:del w:id="59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60" w:author="ADMIN" w:date="2021-07-23T18:27:00Z">
            <w:r w:rsidRPr="00825713" w:rsidDel="00825713">
              <w:rPr>
                <w:rPrChange w:id="61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1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62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63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CONTEXTUALIZAÇÃO</w:delText>
            </w:r>
            <w:r w:rsidRPr="00825713" w:rsidDel="00825713">
              <w:rPr>
                <w:noProof/>
                <w:webHidden/>
                <w:rPrChange w:id="64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4</w:delText>
            </w:r>
          </w:del>
        </w:p>
        <w:p w14:paraId="5747B1FA" w14:textId="77777777" w:rsidR="00757DEA" w:rsidRPr="00825713" w:rsidDel="00825713" w:rsidRDefault="00757DEA" w:rsidP="00385618">
          <w:pPr>
            <w:pStyle w:val="Sumrio1"/>
            <w:rPr>
              <w:del w:id="65" w:author="ADMIN" w:date="2021-07-23T18:27:00Z"/>
              <w:rFonts w:eastAsiaTheme="minorEastAsia"/>
              <w:noProof/>
              <w:lang w:eastAsia="pt-BR"/>
              <w:rPrChange w:id="66" w:author="ADMIN" w:date="2021-07-23T18:27:00Z">
                <w:rPr>
                  <w:del w:id="67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68" w:author="ADMIN" w:date="2021-07-23T18:27:00Z">
            <w:r w:rsidRPr="00825713" w:rsidDel="00825713">
              <w:rPr>
                <w:rPrChange w:id="69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2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70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71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JUSTIFICATIVA E MOTIVAÇÃO</w:delText>
            </w:r>
            <w:r w:rsidRPr="00825713" w:rsidDel="00825713">
              <w:rPr>
                <w:noProof/>
                <w:webHidden/>
                <w:rPrChange w:id="72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4</w:delText>
            </w:r>
          </w:del>
        </w:p>
        <w:p w14:paraId="5747B1FB" w14:textId="77777777" w:rsidR="00757DEA" w:rsidRPr="00825713" w:rsidDel="00825713" w:rsidRDefault="00757DEA" w:rsidP="00385618">
          <w:pPr>
            <w:pStyle w:val="Sumrio1"/>
            <w:rPr>
              <w:del w:id="73" w:author="ADMIN" w:date="2021-07-23T18:27:00Z"/>
              <w:rFonts w:eastAsiaTheme="minorEastAsia"/>
              <w:noProof/>
              <w:lang w:eastAsia="pt-BR"/>
              <w:rPrChange w:id="74" w:author="ADMIN" w:date="2021-07-23T18:27:00Z">
                <w:rPr>
                  <w:del w:id="75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76" w:author="ADMIN" w:date="2021-07-23T18:27:00Z">
            <w:r w:rsidRPr="00825713" w:rsidDel="00825713">
              <w:rPr>
                <w:rPrChange w:id="77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3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78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79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OBJETIVOS</w:delText>
            </w:r>
            <w:r w:rsidRPr="00825713" w:rsidDel="00825713">
              <w:rPr>
                <w:noProof/>
                <w:webHidden/>
                <w:rPrChange w:id="80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5</w:delText>
            </w:r>
          </w:del>
        </w:p>
        <w:p w14:paraId="5747B1FC" w14:textId="77777777" w:rsidR="00757DEA" w:rsidRPr="00825713" w:rsidDel="00825713" w:rsidRDefault="00757DEA" w:rsidP="00385618">
          <w:pPr>
            <w:pStyle w:val="Sumrio1"/>
            <w:rPr>
              <w:del w:id="81" w:author="ADMIN" w:date="2021-07-23T18:27:00Z"/>
              <w:rFonts w:eastAsiaTheme="minorEastAsia"/>
              <w:noProof/>
              <w:lang w:eastAsia="pt-BR"/>
              <w:rPrChange w:id="82" w:author="ADMIN" w:date="2021-07-23T18:27:00Z">
                <w:rPr>
                  <w:del w:id="83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84" w:author="ADMIN" w:date="2021-07-23T18:27:00Z">
            <w:r w:rsidRPr="00825713" w:rsidDel="00825713">
              <w:rPr>
                <w:rPrChange w:id="85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4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86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87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MÉTODO</w:delText>
            </w:r>
            <w:r w:rsidRPr="00825713" w:rsidDel="00825713">
              <w:rPr>
                <w:noProof/>
                <w:webHidden/>
                <w:rPrChange w:id="88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5</w:delText>
            </w:r>
          </w:del>
        </w:p>
        <w:p w14:paraId="5747B1FD" w14:textId="77777777" w:rsidR="00757DEA" w:rsidRPr="00825713" w:rsidDel="00825713" w:rsidRDefault="00757DEA" w:rsidP="00385618">
          <w:pPr>
            <w:pStyle w:val="Sumrio1"/>
            <w:rPr>
              <w:del w:id="89" w:author="ADMIN" w:date="2021-07-23T18:27:00Z"/>
              <w:rFonts w:eastAsiaTheme="minorEastAsia"/>
              <w:noProof/>
              <w:lang w:eastAsia="pt-BR"/>
              <w:rPrChange w:id="90" w:author="ADMIN" w:date="2021-07-23T18:27:00Z">
                <w:rPr>
                  <w:del w:id="91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92" w:author="ADMIN" w:date="2021-07-23T18:27:00Z">
            <w:r w:rsidRPr="00825713" w:rsidDel="00825713">
              <w:rPr>
                <w:rPrChange w:id="93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5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94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95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RESULTADOS ESPERADOS</w:delText>
            </w:r>
            <w:r w:rsidRPr="00825713" w:rsidDel="00825713">
              <w:rPr>
                <w:noProof/>
                <w:webHidden/>
                <w:rPrChange w:id="96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6</w:delText>
            </w:r>
          </w:del>
        </w:p>
        <w:p w14:paraId="5747B1FE" w14:textId="77777777" w:rsidR="00757DEA" w:rsidRPr="00825713" w:rsidDel="00825713" w:rsidRDefault="00757DEA" w:rsidP="00385618">
          <w:pPr>
            <w:pStyle w:val="Sumrio1"/>
            <w:rPr>
              <w:del w:id="97" w:author="ADMIN" w:date="2021-07-23T18:27:00Z"/>
              <w:rFonts w:eastAsiaTheme="minorEastAsia"/>
              <w:noProof/>
              <w:lang w:eastAsia="pt-BR"/>
              <w:rPrChange w:id="98" w:author="ADMIN" w:date="2021-07-23T18:27:00Z">
                <w:rPr>
                  <w:del w:id="99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100" w:author="ADMIN" w:date="2021-07-23T18:27:00Z">
            <w:r w:rsidRPr="00825713" w:rsidDel="00825713">
              <w:rPr>
                <w:rPrChange w:id="101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6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102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103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CRONOGRAMA</w:delText>
            </w:r>
            <w:r w:rsidRPr="00825713" w:rsidDel="00825713">
              <w:rPr>
                <w:noProof/>
                <w:webHidden/>
                <w:rPrChange w:id="104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6</w:delText>
            </w:r>
          </w:del>
        </w:p>
        <w:p w14:paraId="5747B1FF" w14:textId="77777777" w:rsidR="00757DEA" w:rsidRPr="00825713" w:rsidDel="00825713" w:rsidRDefault="00757DEA" w:rsidP="00385618">
          <w:pPr>
            <w:pStyle w:val="Sumrio1"/>
            <w:rPr>
              <w:del w:id="105" w:author="ADMIN" w:date="2021-07-23T18:27:00Z"/>
              <w:rFonts w:eastAsiaTheme="minorEastAsia"/>
              <w:noProof/>
              <w:lang w:eastAsia="pt-BR"/>
              <w:rPrChange w:id="106" w:author="ADMIN" w:date="2021-07-23T18:27:00Z">
                <w:rPr>
                  <w:del w:id="107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108" w:author="ADMIN" w:date="2021-07-23T18:27:00Z">
            <w:r w:rsidRPr="00825713" w:rsidDel="00825713">
              <w:rPr>
                <w:rPrChange w:id="109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7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110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111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REQUISITOS</w:delText>
            </w:r>
            <w:r w:rsidRPr="00825713" w:rsidDel="00825713">
              <w:rPr>
                <w:noProof/>
                <w:webHidden/>
                <w:rPrChange w:id="112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8</w:delText>
            </w:r>
          </w:del>
        </w:p>
        <w:p w14:paraId="5747B200" w14:textId="77777777" w:rsidR="00757DEA" w:rsidRPr="00825713" w:rsidDel="00825713" w:rsidRDefault="00757DEA" w:rsidP="00385618">
          <w:pPr>
            <w:pStyle w:val="Sumrio1"/>
            <w:rPr>
              <w:del w:id="113" w:author="ADMIN" w:date="2021-07-23T18:27:00Z"/>
              <w:rFonts w:eastAsiaTheme="minorEastAsia"/>
              <w:noProof/>
              <w:lang w:eastAsia="pt-BR"/>
              <w:rPrChange w:id="114" w:author="ADMIN" w:date="2021-07-23T18:27:00Z">
                <w:rPr>
                  <w:del w:id="115" w:author="ADMIN" w:date="2021-07-23T18:27:00Z"/>
                  <w:rFonts w:eastAsiaTheme="minorEastAsia"/>
                  <w:noProof/>
                  <w:sz w:val="32"/>
                  <w:lang w:eastAsia="pt-BR"/>
                </w:rPr>
              </w:rPrChange>
            </w:rPr>
          </w:pPr>
          <w:del w:id="116" w:author="ADMIN" w:date="2021-07-23T18:27:00Z">
            <w:r w:rsidRPr="00825713" w:rsidDel="00825713">
              <w:rPr>
                <w:rPrChange w:id="117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8</w:delText>
            </w:r>
            <w:r w:rsidRPr="00825713" w:rsidDel="00825713">
              <w:rPr>
                <w:rFonts w:eastAsiaTheme="minorEastAsia"/>
                <w:noProof/>
                <w:lang w:eastAsia="pt-BR"/>
                <w:rPrChange w:id="118" w:author="ADMIN" w:date="2021-07-23T18:27:00Z">
                  <w:rPr>
                    <w:rFonts w:eastAsiaTheme="minorEastAsia"/>
                    <w:noProof/>
                    <w:sz w:val="32"/>
                    <w:lang w:eastAsia="pt-BR"/>
                  </w:rPr>
                </w:rPrChange>
              </w:rPr>
              <w:tab/>
            </w:r>
            <w:r w:rsidRPr="00825713" w:rsidDel="00825713">
              <w:rPr>
                <w:rPrChange w:id="119" w:author="ADMIN" w:date="2021-07-23T18:27:00Z">
                  <w:rPr>
                    <w:rStyle w:val="Hyperlink"/>
                    <w:noProof/>
                    <w:sz w:val="32"/>
                  </w:rPr>
                </w:rPrChange>
              </w:rPr>
              <w:delText>REFERÊNCIAS</w:delText>
            </w:r>
            <w:r w:rsidRPr="00825713" w:rsidDel="00825713">
              <w:rPr>
                <w:noProof/>
                <w:webHidden/>
                <w:rPrChange w:id="120" w:author="ADMIN" w:date="2021-07-23T18:27:00Z">
                  <w:rPr>
                    <w:noProof/>
                    <w:webHidden/>
                    <w:sz w:val="32"/>
                  </w:rPr>
                </w:rPrChange>
              </w:rPr>
              <w:tab/>
              <w:delText>9</w:delText>
            </w:r>
          </w:del>
        </w:p>
        <w:p w14:paraId="5747B201" w14:textId="77777777" w:rsidR="0096232C" w:rsidRPr="00757DEA" w:rsidRDefault="0096232C">
          <w:pPr>
            <w:rPr>
              <w:sz w:val="32"/>
            </w:rPr>
          </w:pPr>
          <w:r w:rsidRPr="00385618">
            <w:rPr>
              <w:b/>
              <w:bCs/>
              <w:sz w:val="96"/>
            </w:rPr>
            <w:fldChar w:fldCharType="end"/>
          </w:r>
        </w:p>
      </w:sdtContent>
    </w:sdt>
    <w:p w14:paraId="5747B202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3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4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5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6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7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8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9" w14:textId="77777777" w:rsidR="00C868E2" w:rsidRDefault="00C868E2" w:rsidP="00A74877">
      <w:pPr>
        <w:pStyle w:val="NormalWeb"/>
        <w:spacing w:before="0" w:beforeAutospacing="0" w:after="0" w:afterAutospacing="0"/>
        <w:jc w:val="both"/>
      </w:pPr>
    </w:p>
    <w:p w14:paraId="5747B20A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0B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0C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0D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0E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0F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0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1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2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3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4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5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6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7" w14:textId="77777777" w:rsidR="0096232C" w:rsidRDefault="0096232C" w:rsidP="00A74877">
      <w:pPr>
        <w:pStyle w:val="NormalWeb"/>
        <w:spacing w:before="0" w:beforeAutospacing="0" w:after="0" w:afterAutospacing="0"/>
        <w:jc w:val="both"/>
      </w:pPr>
    </w:p>
    <w:p w14:paraId="5747B218" w14:textId="77777777" w:rsidR="0096232C" w:rsidRDefault="0096232C" w:rsidP="00A74877">
      <w:pPr>
        <w:pStyle w:val="NormalWeb"/>
        <w:spacing w:before="0" w:beforeAutospacing="0" w:after="0" w:afterAutospacing="0"/>
        <w:jc w:val="both"/>
      </w:pPr>
    </w:p>
    <w:p w14:paraId="5747B219" w14:textId="77777777" w:rsidR="00262656" w:rsidRDefault="00262656" w:rsidP="00A74877">
      <w:pPr>
        <w:pStyle w:val="NormalWeb"/>
        <w:spacing w:before="0" w:beforeAutospacing="0" w:after="0" w:afterAutospacing="0"/>
        <w:jc w:val="both"/>
      </w:pPr>
    </w:p>
    <w:p w14:paraId="5747B21A" w14:textId="77777777" w:rsidR="00FC6B0A" w:rsidRDefault="00FC6B0A" w:rsidP="00A74877">
      <w:pPr>
        <w:pStyle w:val="NormalWeb"/>
        <w:spacing w:before="0" w:beforeAutospacing="0" w:after="0" w:afterAutospacing="0"/>
        <w:jc w:val="both"/>
      </w:pPr>
    </w:p>
    <w:p w14:paraId="5747B21B" w14:textId="77777777" w:rsidR="00AB47B8" w:rsidRDefault="00AB47B8" w:rsidP="00A74877">
      <w:pPr>
        <w:pStyle w:val="NormalWeb"/>
        <w:spacing w:before="0" w:beforeAutospacing="0" w:after="0" w:afterAutospacing="0"/>
        <w:jc w:val="both"/>
      </w:pPr>
    </w:p>
    <w:p w14:paraId="5747B21C" w14:textId="37623F7F" w:rsidR="00AB47B8" w:rsidRPr="006347B9" w:rsidRDefault="004D15F8" w:rsidP="006347B9">
      <w:pPr>
        <w:pStyle w:val="Ttulo1"/>
        <w:rPr>
          <w:rFonts w:cs="Times New Roman"/>
        </w:rPr>
      </w:pPr>
      <w:bookmarkStart w:id="121" w:name="_Toc77959861"/>
      <w:r w:rsidRPr="006347B9">
        <w:rPr>
          <w:rFonts w:cs="Times New Roman"/>
        </w:rPr>
        <w:t>R</w:t>
      </w:r>
      <w:r w:rsidR="006347B9">
        <w:rPr>
          <w:rFonts w:cs="Times New Roman"/>
        </w:rPr>
        <w:t>ESUMO</w:t>
      </w:r>
      <w:bookmarkEnd w:id="121"/>
    </w:p>
    <w:p w14:paraId="5747B220" w14:textId="5D7B44B5" w:rsidR="007C2489" w:rsidRDefault="00385618" w:rsidP="00A74877">
      <w:pPr>
        <w:pStyle w:val="NormalWeb"/>
        <w:spacing w:before="0" w:beforeAutospacing="0" w:after="0" w:afterAutospacing="0"/>
        <w:jc w:val="both"/>
        <w:rPr>
          <w:color w:val="000000"/>
          <w:szCs w:val="22"/>
        </w:rPr>
      </w:pPr>
      <w:r>
        <w:tab/>
      </w:r>
      <w:r>
        <w:tab/>
      </w:r>
    </w:p>
    <w:p w14:paraId="5747B221" w14:textId="77777777" w:rsidR="00EE210F" w:rsidRDefault="00262656" w:rsidP="007E7A3E">
      <w:pPr>
        <w:pStyle w:val="Ttulo1"/>
      </w:pPr>
      <w:bookmarkStart w:id="122" w:name="_Toc77959862"/>
      <w:r w:rsidRPr="007E7A3E">
        <w:t>CONTEXTUALIZAÇÃO</w:t>
      </w:r>
      <w:bookmarkEnd w:id="122"/>
    </w:p>
    <w:p w14:paraId="5747B222" w14:textId="499DAC39" w:rsidR="00AB47B8" w:rsidRDefault="00AB47B8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ins w:id="123" w:author="Claudia Reis" w:date="2021-06-23T13:52:00Z"/>
          <w:color w:val="000000"/>
          <w:sz w:val="22"/>
          <w:szCs w:val="22"/>
        </w:rPr>
      </w:pPr>
      <w:r w:rsidRPr="00CD716F">
        <w:rPr>
          <w:color w:val="000000"/>
          <w:szCs w:val="22"/>
        </w:rPr>
        <w:t xml:space="preserve">Atualmente existe um grande número de animais abandonados nas ruas que não tiveram a oportunidade de </w:t>
      </w:r>
      <w:r w:rsidR="00A715B3">
        <w:rPr>
          <w:color w:val="000000"/>
          <w:szCs w:val="22"/>
        </w:rPr>
        <w:t>residir</w:t>
      </w:r>
      <w:r w:rsidR="00A715B3" w:rsidRPr="00CD716F">
        <w:rPr>
          <w:color w:val="000000"/>
          <w:szCs w:val="22"/>
        </w:rPr>
        <w:t xml:space="preserve"> </w:t>
      </w:r>
      <w:r w:rsidRPr="00CD716F">
        <w:rPr>
          <w:color w:val="000000"/>
          <w:szCs w:val="22"/>
        </w:rPr>
        <w:t>em um lar</w:t>
      </w:r>
      <w:r>
        <w:rPr>
          <w:color w:val="000000"/>
          <w:szCs w:val="22"/>
        </w:rPr>
        <w:t>. Estes animais acabam</w:t>
      </w:r>
      <w:r w:rsidRPr="00CD716F">
        <w:rPr>
          <w:color w:val="000000"/>
          <w:szCs w:val="22"/>
        </w:rPr>
        <w:t xml:space="preserve"> ficando em </w:t>
      </w:r>
      <w:r w:rsidRPr="00CD716F">
        <w:rPr>
          <w:color w:val="000000"/>
          <w:szCs w:val="22"/>
          <w:shd w:val="clear" w:color="auto" w:fill="FFFFFF"/>
        </w:rPr>
        <w:t>situações precárias, sem cuidados, com fome, sujos e expostos a diversos tipos de maltrato</w:t>
      </w:r>
      <w:r>
        <w:rPr>
          <w:color w:val="000000"/>
          <w:szCs w:val="22"/>
          <w:shd w:val="clear" w:color="auto" w:fill="FFFFFF"/>
        </w:rPr>
        <w:t xml:space="preserve">. </w:t>
      </w:r>
      <w:r w:rsidR="001A0B67">
        <w:rPr>
          <w:color w:val="000000"/>
          <w:szCs w:val="22"/>
          <w:shd w:val="clear" w:color="auto" w:fill="FFFFFF"/>
        </w:rPr>
        <w:t>Além disso, a</w:t>
      </w:r>
      <w:r>
        <w:rPr>
          <w:color w:val="000000"/>
          <w:szCs w:val="22"/>
          <w:shd w:val="clear" w:color="auto" w:fill="FFFFFF"/>
        </w:rPr>
        <w:t>lguns animais</w:t>
      </w:r>
      <w:r w:rsidRPr="00CD716F">
        <w:rPr>
          <w:color w:val="000000"/>
          <w:szCs w:val="22"/>
        </w:rPr>
        <w:t xml:space="preserve"> são </w:t>
      </w:r>
      <w:r w:rsidR="00852B2C">
        <w:rPr>
          <w:color w:val="000000"/>
          <w:szCs w:val="22"/>
        </w:rPr>
        <w:t>abandonados</w:t>
      </w:r>
      <w:r w:rsidR="00852B2C" w:rsidRPr="00CD716F">
        <w:rPr>
          <w:color w:val="000000"/>
          <w:szCs w:val="22"/>
        </w:rPr>
        <w:t xml:space="preserve"> </w:t>
      </w:r>
      <w:r w:rsidRPr="00CD716F">
        <w:rPr>
          <w:color w:val="000000"/>
          <w:szCs w:val="22"/>
        </w:rPr>
        <w:t xml:space="preserve">por seus donos </w:t>
      </w:r>
      <w:r w:rsidR="000E77EE">
        <w:rPr>
          <w:color w:val="000000"/>
          <w:szCs w:val="22"/>
        </w:rPr>
        <w:t>o que aumenta</w:t>
      </w:r>
      <w:r w:rsidRPr="00CD716F">
        <w:rPr>
          <w:color w:val="000000"/>
          <w:szCs w:val="22"/>
        </w:rPr>
        <w:t xml:space="preserve"> casos de doenças e atropelamento.</w:t>
      </w:r>
      <w:r w:rsidRPr="00CD716F">
        <w:rPr>
          <w:szCs w:val="22"/>
        </w:rPr>
        <w:t xml:space="preserve"> </w:t>
      </w:r>
      <w:r w:rsidRPr="00CD716F">
        <w:rPr>
          <w:color w:val="000000"/>
          <w:szCs w:val="22"/>
        </w:rPr>
        <w:t>Diariamente</w:t>
      </w:r>
      <w:r w:rsidR="000E77EE">
        <w:rPr>
          <w:color w:val="000000"/>
          <w:szCs w:val="22"/>
        </w:rPr>
        <w:t>,</w:t>
      </w:r>
      <w:r w:rsidRPr="00CD716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ao se deparar</w:t>
      </w:r>
      <w:r w:rsidRPr="00CD716F">
        <w:rPr>
          <w:color w:val="000000"/>
          <w:szCs w:val="22"/>
        </w:rPr>
        <w:t xml:space="preserve"> com situações</w:t>
      </w:r>
      <w:r>
        <w:rPr>
          <w:color w:val="000000"/>
          <w:szCs w:val="22"/>
        </w:rPr>
        <w:t xml:space="preserve"> como estas</w:t>
      </w:r>
      <w:r w:rsidR="000E77EE">
        <w:rPr>
          <w:color w:val="000000"/>
          <w:szCs w:val="22"/>
        </w:rPr>
        <w:t>,</w:t>
      </w:r>
      <w:r w:rsidRPr="00CD716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costuma-se</w:t>
      </w:r>
      <w:r w:rsidRPr="00CD716F">
        <w:rPr>
          <w:color w:val="000000"/>
          <w:szCs w:val="22"/>
        </w:rPr>
        <w:t xml:space="preserve"> ter um sentimento de acolhimento, porém por serem muitos ou já termos animais em casa </w:t>
      </w:r>
      <w:r>
        <w:rPr>
          <w:color w:val="000000"/>
          <w:szCs w:val="22"/>
        </w:rPr>
        <w:t>torna-se impossível o ato</w:t>
      </w:r>
      <w:r w:rsidRPr="00CD716F">
        <w:rPr>
          <w:color w:val="000000"/>
          <w:szCs w:val="22"/>
        </w:rPr>
        <w:t xml:space="preserve">. </w:t>
      </w:r>
      <w:r w:rsidRPr="00CD716F">
        <w:rPr>
          <w:color w:val="000000"/>
          <w:sz w:val="22"/>
          <w:szCs w:val="22"/>
        </w:rPr>
        <w:t>Segundo o Instituto Pet Brasil (IPB)</w:t>
      </w:r>
    </w:p>
    <w:p w14:paraId="7BDBA3B2" w14:textId="77777777" w:rsidR="000E77EE" w:rsidRPr="00CD716F" w:rsidRDefault="000E77EE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2"/>
        </w:rPr>
      </w:pPr>
    </w:p>
    <w:p w14:paraId="5747B223" w14:textId="46A77C41" w:rsidR="00AB47B8" w:rsidRPr="00385618" w:rsidRDefault="00AB47B8" w:rsidP="00FC73A4">
      <w:pPr>
        <w:pStyle w:val="NormalWeb"/>
        <w:spacing w:before="0" w:beforeAutospacing="0" w:after="0" w:afterAutospacing="0"/>
        <w:ind w:left="1416"/>
        <w:jc w:val="both"/>
        <w:rPr>
          <w:b/>
          <w:bCs/>
          <w:color w:val="000000"/>
          <w:sz w:val="22"/>
          <w:szCs w:val="22"/>
        </w:rPr>
      </w:pPr>
      <w:r w:rsidRPr="00CD716F">
        <w:rPr>
          <w:color w:val="000000"/>
          <w:sz w:val="22"/>
          <w:szCs w:val="22"/>
        </w:rPr>
        <w:t xml:space="preserve">[...] A população pet no Brasil é de cerca de 140 milhões de animais, entre cães, gatos, peixes, aves e répteis e pequenos mamíferos. A maioria é de cachorros (54,2 milhões) e felinos (23,9 milhões), num total de 78,1 milhões de animais. Desses, 5% são Animais em Condição de Vulnerabilidade (ACV), o que representa 3,9 milhões de pets. [...] </w:t>
      </w:r>
      <w:r w:rsidRPr="006F1D8C">
        <w:rPr>
          <w:color w:val="000000"/>
          <w:sz w:val="22"/>
          <w:szCs w:val="22"/>
        </w:rPr>
        <w:t>(</w:t>
      </w:r>
      <w:r w:rsidR="006F1D8C" w:rsidRPr="006F1D8C">
        <w:rPr>
          <w:color w:val="000000"/>
          <w:sz w:val="22"/>
          <w:szCs w:val="22"/>
        </w:rPr>
        <w:t>INSTITUTO PET BRASIL</w:t>
      </w:r>
      <w:r w:rsidR="00E303A5" w:rsidRPr="006F1D8C">
        <w:rPr>
          <w:color w:val="000000"/>
          <w:sz w:val="22"/>
          <w:szCs w:val="22"/>
        </w:rPr>
        <w:t xml:space="preserve">, </w:t>
      </w:r>
      <w:r w:rsidRPr="006F1D8C">
        <w:rPr>
          <w:color w:val="000000"/>
          <w:sz w:val="22"/>
          <w:szCs w:val="22"/>
        </w:rPr>
        <w:t>2019).</w:t>
      </w:r>
      <w:r w:rsidRPr="00CD716F">
        <w:rPr>
          <w:color w:val="000000"/>
          <w:sz w:val="22"/>
          <w:szCs w:val="22"/>
        </w:rPr>
        <w:t xml:space="preserve">  </w:t>
      </w:r>
    </w:p>
    <w:p w14:paraId="33A7DC17" w14:textId="77777777" w:rsidR="000E77EE" w:rsidRDefault="000E77EE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ins w:id="124" w:author="Claudia Reis" w:date="2021-06-23T13:51:00Z"/>
          <w:color w:val="000000"/>
          <w:szCs w:val="22"/>
        </w:rPr>
      </w:pPr>
    </w:p>
    <w:p w14:paraId="5747B224" w14:textId="3BCA4D8F" w:rsidR="00AB47B8" w:rsidRPr="00D44155" w:rsidRDefault="00AB47B8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 w:rsidRPr="00B8263C">
        <w:rPr>
          <w:color w:val="000000"/>
          <w:szCs w:val="22"/>
        </w:rPr>
        <w:t xml:space="preserve">A falta de </w:t>
      </w:r>
      <w:r w:rsidRPr="00144E06">
        <w:rPr>
          <w:color w:val="000000"/>
          <w:szCs w:val="22"/>
        </w:rPr>
        <w:t>medidas</w:t>
      </w:r>
      <w:r w:rsidRPr="00B8263C">
        <w:rPr>
          <w:color w:val="000000"/>
          <w:szCs w:val="22"/>
        </w:rPr>
        <w:t xml:space="preserve"> públicas para saúde e </w:t>
      </w:r>
      <w:r w:rsidR="00753A3B" w:rsidRPr="00B8263C">
        <w:rPr>
          <w:color w:val="000000"/>
          <w:szCs w:val="22"/>
        </w:rPr>
        <w:t>bem-estar</w:t>
      </w:r>
      <w:r w:rsidRPr="00B8263C">
        <w:rPr>
          <w:color w:val="000000"/>
          <w:szCs w:val="22"/>
        </w:rPr>
        <w:t xml:space="preserve"> de animais de rua não afetam s</w:t>
      </w:r>
      <w:r>
        <w:rPr>
          <w:color w:val="000000"/>
          <w:szCs w:val="22"/>
        </w:rPr>
        <w:t>ó esses, mas toda uma sociedade</w:t>
      </w:r>
      <w:r w:rsidRPr="00B8263C">
        <w:rPr>
          <w:color w:val="000000"/>
          <w:szCs w:val="22"/>
        </w:rPr>
        <w:t xml:space="preserve"> q</w:t>
      </w:r>
      <w:r>
        <w:rPr>
          <w:color w:val="000000"/>
          <w:szCs w:val="22"/>
        </w:rPr>
        <w:t>ue mesmo sabendo dessa situação</w:t>
      </w:r>
      <w:r w:rsidRPr="00B8263C">
        <w:rPr>
          <w:color w:val="000000"/>
          <w:szCs w:val="22"/>
        </w:rPr>
        <w:t xml:space="preserve"> </w:t>
      </w:r>
      <w:r w:rsidRPr="006F1D8C">
        <w:rPr>
          <w:color w:val="000000"/>
          <w:szCs w:val="22"/>
          <w:highlight w:val="yellow"/>
        </w:rPr>
        <w:t>não buscam maneiras de como impedir e apurar</w:t>
      </w:r>
      <w:r w:rsidR="00385618" w:rsidRPr="006F1D8C">
        <w:rPr>
          <w:color w:val="000000"/>
          <w:szCs w:val="22"/>
          <w:highlight w:val="yellow"/>
        </w:rPr>
        <w:t xml:space="preserve"> (A sociedade mesmo sabendo que a falta de bem-estar de animais nas ruas os mesmos prejudicam, não fazem nada)</w:t>
      </w:r>
      <w:r w:rsidRPr="00B8263C">
        <w:rPr>
          <w:color w:val="000000"/>
          <w:szCs w:val="22"/>
        </w:rPr>
        <w:t>, deixando</w:t>
      </w:r>
      <w:r w:rsidR="00D256FD">
        <w:rPr>
          <w:color w:val="000000"/>
          <w:szCs w:val="22"/>
        </w:rPr>
        <w:t xml:space="preserve"> o trabalho de acolhimento desses animais</w:t>
      </w:r>
      <w:r w:rsidRPr="00B8263C">
        <w:rPr>
          <w:color w:val="000000"/>
          <w:szCs w:val="22"/>
        </w:rPr>
        <w:t xml:space="preserve"> apenas à cargo de</w:t>
      </w:r>
      <w:r>
        <w:rPr>
          <w:color w:val="000000"/>
          <w:szCs w:val="22"/>
        </w:rPr>
        <w:t xml:space="preserve"> instituições de caridade e ONGs</w:t>
      </w:r>
      <w:r w:rsidRPr="00B8263C">
        <w:rPr>
          <w:color w:val="000000"/>
          <w:szCs w:val="22"/>
        </w:rPr>
        <w:t xml:space="preserve">. É evidente o dever do estado que tem sua </w:t>
      </w:r>
      <w:r w:rsidRPr="006F1D8C">
        <w:rPr>
          <w:color w:val="000000"/>
          <w:szCs w:val="22"/>
          <w:highlight w:val="yellow"/>
        </w:rPr>
        <w:t>influência a causa pelas leis</w:t>
      </w:r>
      <w:r w:rsidR="00385618" w:rsidRPr="006F1D8C">
        <w:rPr>
          <w:color w:val="000000"/>
          <w:szCs w:val="22"/>
          <w:highlight w:val="yellow"/>
        </w:rPr>
        <w:t xml:space="preserve"> (O estado cria as leis, então eles influenciam na causa animal pelas leis)</w:t>
      </w:r>
      <w:r w:rsidRPr="00B8263C">
        <w:rPr>
          <w:color w:val="000000"/>
          <w:szCs w:val="22"/>
        </w:rPr>
        <w:t xml:space="preserve">. Assim como também é dever da população </w:t>
      </w:r>
      <w:r>
        <w:rPr>
          <w:color w:val="000000"/>
          <w:szCs w:val="22"/>
        </w:rPr>
        <w:t>conscientizar-se de como</w:t>
      </w:r>
      <w:r w:rsidRPr="00B8263C">
        <w:rPr>
          <w:color w:val="000000"/>
          <w:szCs w:val="22"/>
        </w:rPr>
        <w:t xml:space="preserve"> e onde recorrer para ajudar algum animal </w:t>
      </w:r>
      <w:r w:rsidR="009A1043">
        <w:rPr>
          <w:color w:val="000000"/>
          <w:szCs w:val="22"/>
        </w:rPr>
        <w:t>abandonado</w:t>
      </w:r>
      <w:r w:rsidRPr="00B8263C">
        <w:rPr>
          <w:color w:val="000000"/>
          <w:szCs w:val="22"/>
        </w:rPr>
        <w:t xml:space="preserve">. Os animais </w:t>
      </w:r>
      <w:r w:rsidRPr="002A58D7">
        <w:rPr>
          <w:color w:val="000000"/>
          <w:szCs w:val="22"/>
        </w:rPr>
        <w:t>domésticos</w:t>
      </w:r>
      <w:r w:rsidRPr="00B8263C">
        <w:rPr>
          <w:color w:val="000000"/>
          <w:szCs w:val="22"/>
        </w:rPr>
        <w:t xml:space="preserve"> dependem integralmente de nós</w:t>
      </w:r>
      <w:r w:rsidR="009A1043">
        <w:rPr>
          <w:color w:val="000000"/>
          <w:szCs w:val="22"/>
        </w:rPr>
        <w:t>,</w:t>
      </w:r>
      <w:r w:rsidRPr="00B8263C">
        <w:rPr>
          <w:color w:val="000000"/>
          <w:szCs w:val="22"/>
        </w:rPr>
        <w:t xml:space="preserve"> humanos</w:t>
      </w:r>
      <w:r w:rsidR="009A1043">
        <w:rPr>
          <w:color w:val="000000"/>
          <w:szCs w:val="22"/>
        </w:rPr>
        <w:t>,</w:t>
      </w:r>
      <w:r w:rsidRPr="00B8263C">
        <w:rPr>
          <w:color w:val="000000"/>
          <w:szCs w:val="22"/>
        </w:rPr>
        <w:t xml:space="preserve"> e é nossa obrigação criar e assumir responsabilidade para com eles.</w:t>
      </w:r>
    </w:p>
    <w:p w14:paraId="5747B225" w14:textId="5A814B5F" w:rsidR="00AB47B8" w:rsidRDefault="00CF5410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Segundo </w:t>
      </w:r>
      <w:r w:rsidR="00AB47B8" w:rsidRPr="00CD716F">
        <w:rPr>
          <w:color w:val="000000"/>
          <w:szCs w:val="22"/>
        </w:rPr>
        <w:t xml:space="preserve">a Lei Federal 9.605/98 </w:t>
      </w:r>
      <w:r>
        <w:rPr>
          <w:color w:val="000000"/>
          <w:szCs w:val="22"/>
        </w:rPr>
        <w:t>na s</w:t>
      </w:r>
      <w:r w:rsidR="00AB47B8" w:rsidRPr="00CD716F">
        <w:rPr>
          <w:color w:val="000000"/>
          <w:szCs w:val="22"/>
        </w:rPr>
        <w:t xml:space="preserve">eção 1 </w:t>
      </w:r>
      <w:r>
        <w:rPr>
          <w:color w:val="000000"/>
          <w:szCs w:val="22"/>
        </w:rPr>
        <w:t>que trata “</w:t>
      </w:r>
      <w:r w:rsidR="00AB47B8" w:rsidRPr="00CD716F">
        <w:rPr>
          <w:color w:val="000000"/>
          <w:szCs w:val="22"/>
        </w:rPr>
        <w:t>Dos crimes contra a Fauna</w:t>
      </w:r>
      <w:r>
        <w:rPr>
          <w:color w:val="000000"/>
          <w:szCs w:val="22"/>
        </w:rPr>
        <w:t xml:space="preserve">” o ato de </w:t>
      </w:r>
      <w:r w:rsidR="00524602">
        <w:rPr>
          <w:color w:val="000000"/>
          <w:szCs w:val="22"/>
        </w:rPr>
        <w:t>p</w:t>
      </w:r>
      <w:r w:rsidR="00AB47B8" w:rsidRPr="00CD716F">
        <w:rPr>
          <w:color w:val="000000"/>
          <w:szCs w:val="22"/>
        </w:rPr>
        <w:t xml:space="preserve">raticar </w:t>
      </w:r>
      <w:r w:rsidR="008872DD">
        <w:rPr>
          <w:color w:val="000000"/>
          <w:szCs w:val="22"/>
        </w:rPr>
        <w:t>atos contra animais</w:t>
      </w:r>
      <w:r w:rsidR="004F77A1">
        <w:rPr>
          <w:color w:val="000000"/>
          <w:szCs w:val="22"/>
        </w:rPr>
        <w:t>, domésticos ou não,</w:t>
      </w:r>
      <w:r w:rsidR="008872DD">
        <w:rPr>
          <w:color w:val="000000"/>
          <w:szCs w:val="22"/>
        </w:rPr>
        <w:t xml:space="preserve"> </w:t>
      </w:r>
      <w:r w:rsidR="0046308D">
        <w:rPr>
          <w:color w:val="000000"/>
          <w:szCs w:val="22"/>
        </w:rPr>
        <w:t xml:space="preserve">de qualquer natureza </w:t>
      </w:r>
      <w:r w:rsidR="004F77A1">
        <w:rPr>
          <w:color w:val="000000"/>
          <w:szCs w:val="22"/>
        </w:rPr>
        <w:t xml:space="preserve">pode acarretar em pena </w:t>
      </w:r>
      <w:r w:rsidR="00004239">
        <w:rPr>
          <w:color w:val="000000"/>
          <w:szCs w:val="22"/>
        </w:rPr>
        <w:t>“</w:t>
      </w:r>
      <w:r w:rsidR="00AB47B8" w:rsidRPr="00CD716F">
        <w:rPr>
          <w:color w:val="000000"/>
          <w:szCs w:val="22"/>
        </w:rPr>
        <w:t>de 3 meses a 1 ano de prisão e multa, aumentada de 1/6 a 1/3 se ocorrer a morte do animal.</w:t>
      </w:r>
      <w:r w:rsidR="00004239">
        <w:rPr>
          <w:color w:val="000000"/>
          <w:szCs w:val="22"/>
        </w:rPr>
        <w:t>”</w:t>
      </w:r>
      <w:r w:rsidR="00AB47B8" w:rsidRPr="00CD716F">
        <w:rPr>
          <w:color w:val="000000"/>
          <w:szCs w:val="22"/>
        </w:rPr>
        <w:t xml:space="preserve"> </w:t>
      </w:r>
      <w:r w:rsidR="00AB47B8" w:rsidRPr="00385618">
        <w:rPr>
          <w:color w:val="000000"/>
          <w:szCs w:val="22"/>
        </w:rPr>
        <w:t>(</w:t>
      </w:r>
      <w:r w:rsidR="0017305F" w:rsidRPr="00385618">
        <w:rPr>
          <w:color w:val="000000"/>
          <w:szCs w:val="22"/>
        </w:rPr>
        <w:t xml:space="preserve">Brasil, </w:t>
      </w:r>
      <w:r w:rsidR="00AB47B8" w:rsidRPr="00385618">
        <w:rPr>
          <w:color w:val="000000"/>
          <w:szCs w:val="22"/>
        </w:rPr>
        <w:t>1998).</w:t>
      </w:r>
    </w:p>
    <w:p w14:paraId="5747B226" w14:textId="77777777" w:rsidR="00AB47B8" w:rsidRDefault="00AB47B8" w:rsidP="00AB47B8">
      <w:pPr>
        <w:pStyle w:val="Ttulo1"/>
      </w:pPr>
      <w:bookmarkStart w:id="125" w:name="_Toc77959863"/>
      <w:r>
        <w:t>JUSTIFICATIVA E MOTIVAÇÃO</w:t>
      </w:r>
      <w:bookmarkEnd w:id="125"/>
    </w:p>
    <w:p w14:paraId="5747B227" w14:textId="36CBA20A" w:rsidR="00AB47B8" w:rsidRPr="00CD716F" w:rsidRDefault="00AB47B8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2"/>
        </w:rPr>
      </w:pPr>
      <w:r w:rsidRPr="00CD716F">
        <w:rPr>
          <w:color w:val="000000"/>
          <w:szCs w:val="22"/>
        </w:rPr>
        <w:t xml:space="preserve">Contudo, por mais que existam leis para a prevenção dos abandonos as mesmas não possuem uma fiscalização forte, o que </w:t>
      </w:r>
      <w:r w:rsidRPr="00FA7274">
        <w:rPr>
          <w:color w:val="000000"/>
          <w:szCs w:val="22"/>
        </w:rPr>
        <w:t xml:space="preserve">na prática não se mostra </w:t>
      </w:r>
      <w:r w:rsidRPr="002379A3">
        <w:rPr>
          <w:color w:val="000000"/>
          <w:szCs w:val="22"/>
        </w:rPr>
        <w:t>eficiente</w:t>
      </w:r>
      <w:r w:rsidRPr="00FA7274">
        <w:rPr>
          <w:color w:val="000000"/>
          <w:szCs w:val="22"/>
        </w:rPr>
        <w:t xml:space="preserve"> e acaba permitindo situ</w:t>
      </w:r>
      <w:r>
        <w:rPr>
          <w:color w:val="000000"/>
          <w:szCs w:val="22"/>
        </w:rPr>
        <w:t>ações de maus tratos e abandono</w:t>
      </w:r>
      <w:r w:rsidRPr="00CD716F">
        <w:rPr>
          <w:color w:val="000000"/>
          <w:szCs w:val="22"/>
        </w:rPr>
        <w:t>.</w:t>
      </w:r>
      <w:r>
        <w:rPr>
          <w:color w:val="000000"/>
          <w:szCs w:val="22"/>
        </w:rPr>
        <w:t xml:space="preserve"> Pode-se</w:t>
      </w:r>
      <w:r w:rsidRPr="00CD716F">
        <w:rPr>
          <w:color w:val="000000"/>
          <w:szCs w:val="22"/>
        </w:rPr>
        <w:t xml:space="preserve"> notar uma aplicação disto na pesquisa “Paixão por Bichos de Estimação”</w:t>
      </w:r>
      <w:r w:rsidR="00960294">
        <w:rPr>
          <w:color w:val="000000"/>
          <w:szCs w:val="22"/>
        </w:rPr>
        <w:t>,</w:t>
      </w:r>
      <w:r w:rsidRPr="00CD716F">
        <w:rPr>
          <w:color w:val="000000"/>
          <w:szCs w:val="22"/>
        </w:rPr>
        <w:t xml:space="preserve"> produzida pelo Ibope e </w:t>
      </w:r>
      <w:r w:rsidR="00960294">
        <w:rPr>
          <w:color w:val="000000"/>
          <w:szCs w:val="22"/>
        </w:rPr>
        <w:t>pel</w:t>
      </w:r>
      <w:r w:rsidRPr="00CD716F">
        <w:rPr>
          <w:color w:val="000000"/>
          <w:szCs w:val="22"/>
        </w:rPr>
        <w:t>o Instituto Waltham que afirma o abandono como sendo a negligência com a castração “onde as estatísticas mostram que 42% dos tutores de cães e gatos no Brasil não castram seus animais</w:t>
      </w:r>
      <w:r w:rsidR="005229D8">
        <w:rPr>
          <w:color w:val="000000"/>
          <w:szCs w:val="22"/>
        </w:rPr>
        <w:t>”</w:t>
      </w:r>
      <w:r w:rsidRPr="00CD716F">
        <w:rPr>
          <w:color w:val="000000"/>
          <w:szCs w:val="22"/>
        </w:rPr>
        <w:t xml:space="preserve"> </w:t>
      </w:r>
      <w:r w:rsidRPr="005229D8">
        <w:rPr>
          <w:color w:val="000000"/>
          <w:szCs w:val="22"/>
        </w:rPr>
        <w:t>(</w:t>
      </w:r>
      <w:r w:rsidR="005229D8" w:rsidRPr="005229D8">
        <w:rPr>
          <w:color w:val="000000"/>
          <w:szCs w:val="22"/>
        </w:rPr>
        <w:t xml:space="preserve">JUSBRASIL, </w:t>
      </w:r>
      <w:r w:rsidRPr="005229D8">
        <w:rPr>
          <w:color w:val="000000"/>
          <w:szCs w:val="22"/>
        </w:rPr>
        <w:t>2015).</w:t>
      </w:r>
      <w:r>
        <w:rPr>
          <w:color w:val="000000"/>
          <w:szCs w:val="22"/>
        </w:rPr>
        <w:t xml:space="preserve"> Desta forma, o </w:t>
      </w:r>
      <w:r w:rsidR="00BD666E">
        <w:rPr>
          <w:color w:val="000000"/>
          <w:szCs w:val="22"/>
        </w:rPr>
        <w:t xml:space="preserve">trabalho </w:t>
      </w:r>
      <w:r>
        <w:rPr>
          <w:color w:val="000000"/>
          <w:szCs w:val="22"/>
        </w:rPr>
        <w:t xml:space="preserve">visa preencher um pouco esta lacuna, </w:t>
      </w:r>
      <w:r w:rsidR="00945A0B">
        <w:rPr>
          <w:color w:val="000000"/>
          <w:szCs w:val="22"/>
        </w:rPr>
        <w:t xml:space="preserve">ao propor o desenvolvimento </w:t>
      </w:r>
      <w:r w:rsidR="00A10CDD">
        <w:rPr>
          <w:color w:val="000000"/>
          <w:szCs w:val="22"/>
        </w:rPr>
        <w:t>de um si</w:t>
      </w:r>
      <w:r w:rsidR="001D5287">
        <w:rPr>
          <w:color w:val="000000"/>
          <w:szCs w:val="22"/>
        </w:rPr>
        <w:t>s</w:t>
      </w:r>
      <w:r w:rsidR="00A10CDD">
        <w:rPr>
          <w:color w:val="000000"/>
          <w:szCs w:val="22"/>
        </w:rPr>
        <w:t xml:space="preserve">tema web que </w:t>
      </w:r>
      <w:r>
        <w:rPr>
          <w:color w:val="000000"/>
          <w:szCs w:val="22"/>
        </w:rPr>
        <w:t xml:space="preserve">contribui com dados informativos </w:t>
      </w:r>
      <w:r w:rsidR="001D5287">
        <w:rPr>
          <w:color w:val="000000"/>
          <w:szCs w:val="22"/>
        </w:rPr>
        <w:t>de animais abandonados.</w:t>
      </w:r>
    </w:p>
    <w:p w14:paraId="04D6A55A" w14:textId="3BDB4A4F" w:rsidR="00875D8E" w:rsidRDefault="00D40779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ins w:id="126" w:author="Claudia Reis" w:date="2021-06-23T14:11:00Z"/>
          <w:szCs w:val="22"/>
        </w:rPr>
      </w:pPr>
      <w:r>
        <w:rPr>
          <w:color w:val="000000"/>
          <w:szCs w:val="22"/>
        </w:rPr>
        <w:t>E</w:t>
      </w:r>
      <w:r w:rsidR="00AB47B8" w:rsidRPr="00CD716F">
        <w:rPr>
          <w:color w:val="000000"/>
          <w:szCs w:val="22"/>
        </w:rPr>
        <w:t xml:space="preserve">studos apontam que este assunto deve-se ser mais </w:t>
      </w:r>
      <w:r w:rsidR="001D4FBA">
        <w:rPr>
          <w:color w:val="000000"/>
          <w:szCs w:val="22"/>
        </w:rPr>
        <w:t>discutido.</w:t>
      </w:r>
      <w:r w:rsidR="00AB47B8" w:rsidRPr="00CD716F">
        <w:rPr>
          <w:color w:val="000000"/>
          <w:szCs w:val="22"/>
        </w:rPr>
        <w:t xml:space="preserve">  Soto (2003</w:t>
      </w:r>
      <w:r w:rsidR="001D4FBA">
        <w:rPr>
          <w:color w:val="000000"/>
          <w:szCs w:val="22"/>
        </w:rPr>
        <w:t>, p</w:t>
      </w:r>
      <w:r w:rsidR="0017305F">
        <w:rPr>
          <w:color w:val="000000"/>
          <w:szCs w:val="22"/>
        </w:rPr>
        <w:t>. 11</w:t>
      </w:r>
      <w:r w:rsidR="00AB47B8" w:rsidRPr="00CD716F">
        <w:rPr>
          <w:color w:val="000000"/>
          <w:szCs w:val="22"/>
        </w:rPr>
        <w:t xml:space="preserve">) </w:t>
      </w:r>
      <w:r w:rsidR="001D4FBA">
        <w:rPr>
          <w:color w:val="000000"/>
          <w:szCs w:val="22"/>
        </w:rPr>
        <w:t>aponta que</w:t>
      </w:r>
      <w:r w:rsidR="001D4FBA" w:rsidRPr="00CD716F">
        <w:rPr>
          <w:color w:val="000000"/>
          <w:szCs w:val="22"/>
        </w:rPr>
        <w:t xml:space="preserve"> </w:t>
      </w:r>
      <w:r w:rsidR="00AB47B8" w:rsidRPr="00CD716F">
        <w:rPr>
          <w:color w:val="000000"/>
          <w:szCs w:val="22"/>
        </w:rPr>
        <w:t>“a adoção de cães não resolveu completamente o problema de abandono e por isso há a necessidade de implantação de medidas de controle populacional mais abrangentes.”.</w:t>
      </w:r>
      <w:r w:rsidR="00AB47B8">
        <w:rPr>
          <w:szCs w:val="22"/>
        </w:rPr>
        <w:t xml:space="preserve">  </w:t>
      </w:r>
    </w:p>
    <w:p w14:paraId="5747B228" w14:textId="4B5AEEA2" w:rsidR="00AB47B8" w:rsidRPr="00AB47B8" w:rsidRDefault="00875D8E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>
        <w:rPr>
          <w:szCs w:val="22"/>
        </w:rPr>
        <w:t>Assim, o</w:t>
      </w:r>
      <w:r w:rsidR="00AB47B8">
        <w:rPr>
          <w:szCs w:val="22"/>
        </w:rPr>
        <w:t xml:space="preserve"> </w:t>
      </w:r>
      <w:r w:rsidR="00BD666E">
        <w:rPr>
          <w:szCs w:val="22"/>
        </w:rPr>
        <w:t xml:space="preserve">trabalho </w:t>
      </w:r>
      <w:r w:rsidR="00AB47B8">
        <w:rPr>
          <w:szCs w:val="22"/>
        </w:rPr>
        <w:t>busca abrigar e solucionar os problemas destes animais</w:t>
      </w:r>
      <w:r>
        <w:rPr>
          <w:szCs w:val="22"/>
        </w:rPr>
        <w:t>,</w:t>
      </w:r>
      <w:r w:rsidR="00AB47B8">
        <w:rPr>
          <w:szCs w:val="22"/>
        </w:rPr>
        <w:t xml:space="preserve"> </w:t>
      </w:r>
      <w:r w:rsidR="00AB47B8" w:rsidRPr="00CD716F">
        <w:rPr>
          <w:color w:val="000000"/>
          <w:szCs w:val="22"/>
        </w:rPr>
        <w:t>em</w:t>
      </w:r>
      <w:r w:rsidR="00B92497">
        <w:rPr>
          <w:color w:val="000000"/>
          <w:szCs w:val="22"/>
        </w:rPr>
        <w:t xml:space="preserve"> especial os</w:t>
      </w:r>
      <w:r w:rsidR="00CC74B2">
        <w:rPr>
          <w:color w:val="000000"/>
          <w:szCs w:val="22"/>
        </w:rPr>
        <w:t xml:space="preserve"> </w:t>
      </w:r>
      <w:r w:rsidR="00AB47B8" w:rsidRPr="00CD716F">
        <w:rPr>
          <w:color w:val="000000"/>
          <w:szCs w:val="22"/>
        </w:rPr>
        <w:t xml:space="preserve">cães </w:t>
      </w:r>
      <w:r w:rsidR="00AB47B8">
        <w:rPr>
          <w:color w:val="000000"/>
          <w:szCs w:val="22"/>
        </w:rPr>
        <w:t xml:space="preserve">e gatos </w:t>
      </w:r>
      <w:r w:rsidR="00AB47B8" w:rsidRPr="00CD716F">
        <w:rPr>
          <w:color w:val="000000"/>
          <w:szCs w:val="22"/>
        </w:rPr>
        <w:t>abandonados nas ruas</w:t>
      </w:r>
      <w:r w:rsidR="00813F31">
        <w:rPr>
          <w:szCs w:val="22"/>
        </w:rPr>
        <w:t xml:space="preserve">. O objetivo é que </w:t>
      </w:r>
      <w:r w:rsidR="00AB47B8">
        <w:rPr>
          <w:szCs w:val="22"/>
        </w:rPr>
        <w:t xml:space="preserve">os usuários </w:t>
      </w:r>
      <w:r w:rsidR="00813F31">
        <w:rPr>
          <w:szCs w:val="22"/>
        </w:rPr>
        <w:t xml:space="preserve">tenham </w:t>
      </w:r>
      <w:r w:rsidR="00AB47B8">
        <w:rPr>
          <w:szCs w:val="22"/>
        </w:rPr>
        <w:t xml:space="preserve">acesso ao site </w:t>
      </w:r>
      <w:r w:rsidR="00813F31">
        <w:rPr>
          <w:szCs w:val="22"/>
        </w:rPr>
        <w:t xml:space="preserve">onde estarão disponibilizada </w:t>
      </w:r>
      <w:r w:rsidR="00AB47B8">
        <w:rPr>
          <w:szCs w:val="22"/>
        </w:rPr>
        <w:t xml:space="preserve">informações </w:t>
      </w:r>
      <w:r w:rsidR="00D37398">
        <w:rPr>
          <w:szCs w:val="22"/>
        </w:rPr>
        <w:t xml:space="preserve">sobre animais abandonados na cidade de forma que </w:t>
      </w:r>
      <w:r w:rsidR="00D37398">
        <w:rPr>
          <w:color w:val="000000"/>
          <w:szCs w:val="22"/>
        </w:rPr>
        <w:t>eles possam</w:t>
      </w:r>
      <w:r w:rsidR="00AB47B8">
        <w:rPr>
          <w:color w:val="000000"/>
          <w:szCs w:val="22"/>
        </w:rPr>
        <w:t xml:space="preserve"> </w:t>
      </w:r>
      <w:r w:rsidR="00AB47B8" w:rsidRPr="00CD716F">
        <w:rPr>
          <w:color w:val="000000"/>
          <w:szCs w:val="22"/>
        </w:rPr>
        <w:t>encontr</w:t>
      </w:r>
      <w:r w:rsidR="00D37398">
        <w:rPr>
          <w:color w:val="000000"/>
          <w:szCs w:val="22"/>
        </w:rPr>
        <w:t>ar</w:t>
      </w:r>
      <w:r w:rsidR="00AB47B8" w:rsidRPr="00CD716F">
        <w:rPr>
          <w:color w:val="000000"/>
          <w:szCs w:val="22"/>
        </w:rPr>
        <w:t xml:space="preserve"> um lar </w:t>
      </w:r>
      <w:r w:rsidR="00AB47B8">
        <w:rPr>
          <w:color w:val="000000"/>
          <w:szCs w:val="22"/>
        </w:rPr>
        <w:t xml:space="preserve">digno e adequado, e </w:t>
      </w:r>
      <w:r w:rsidR="00AB47B8" w:rsidRPr="00CD716F">
        <w:rPr>
          <w:color w:val="000000"/>
          <w:szCs w:val="22"/>
        </w:rPr>
        <w:t xml:space="preserve">para </w:t>
      </w:r>
      <w:r w:rsidR="00AB47B8">
        <w:rPr>
          <w:color w:val="000000"/>
          <w:szCs w:val="22"/>
        </w:rPr>
        <w:t xml:space="preserve">que possam </w:t>
      </w:r>
      <w:r w:rsidR="00AB47B8" w:rsidRPr="00CD716F">
        <w:rPr>
          <w:color w:val="000000"/>
          <w:szCs w:val="22"/>
        </w:rPr>
        <w:t xml:space="preserve">viver longe dos perigos </w:t>
      </w:r>
      <w:r w:rsidR="00AB47B8">
        <w:rPr>
          <w:color w:val="000000"/>
          <w:szCs w:val="22"/>
        </w:rPr>
        <w:t>decorrentes do abandono</w:t>
      </w:r>
      <w:r w:rsidR="00AB47B8" w:rsidRPr="00CD716F">
        <w:rPr>
          <w:color w:val="000000"/>
          <w:szCs w:val="22"/>
        </w:rPr>
        <w:t>.</w:t>
      </w:r>
    </w:p>
    <w:p w14:paraId="5747B229" w14:textId="77777777" w:rsidR="00262656" w:rsidRDefault="00262656" w:rsidP="0096232C">
      <w:pPr>
        <w:pStyle w:val="Ttulo1"/>
      </w:pPr>
      <w:bookmarkStart w:id="127" w:name="_Toc77959864"/>
      <w:r w:rsidRPr="0096232C">
        <w:t>OBJETIVOS</w:t>
      </w:r>
      <w:bookmarkEnd w:id="127"/>
    </w:p>
    <w:p w14:paraId="0726F928" w14:textId="77777777" w:rsidR="00364EC1" w:rsidRDefault="00364EC1" w:rsidP="00385618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2"/>
        </w:rPr>
      </w:pPr>
    </w:p>
    <w:p w14:paraId="62368373" w14:textId="1A929F09" w:rsidR="00364EC1" w:rsidRPr="00385618" w:rsidRDefault="00364EC1" w:rsidP="00385618">
      <w:pPr>
        <w:pStyle w:val="Ttulo2"/>
      </w:pPr>
      <w:bookmarkStart w:id="128" w:name="_Toc77959865"/>
      <w:r w:rsidRPr="00385618">
        <w:t>Objetivo geral</w:t>
      </w:r>
      <w:bookmarkEnd w:id="128"/>
    </w:p>
    <w:p w14:paraId="5D9AD44F" w14:textId="77777777" w:rsidR="00364EC1" w:rsidRDefault="00364EC1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</w:p>
    <w:p w14:paraId="5747B22A" w14:textId="3366ACC3" w:rsidR="00AB47B8" w:rsidRDefault="00AB47B8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 w:rsidRPr="00CD716F">
        <w:rPr>
          <w:color w:val="000000"/>
          <w:szCs w:val="22"/>
        </w:rPr>
        <w:t xml:space="preserve">A partir deste contexto, o </w:t>
      </w:r>
      <w:r w:rsidR="00C84450">
        <w:rPr>
          <w:color w:val="000000"/>
          <w:szCs w:val="22"/>
        </w:rPr>
        <w:t>trabalho</w:t>
      </w:r>
      <w:r w:rsidR="00C84450" w:rsidRPr="00CD716F">
        <w:rPr>
          <w:color w:val="000000"/>
          <w:szCs w:val="22"/>
        </w:rPr>
        <w:t xml:space="preserve"> </w:t>
      </w:r>
      <w:r w:rsidRPr="00CD716F">
        <w:rPr>
          <w:color w:val="000000"/>
          <w:szCs w:val="22"/>
        </w:rPr>
        <w:t>propõe a criação de uma página desenvolvida por um sistema WEB</w:t>
      </w:r>
      <w:r>
        <w:rPr>
          <w:color w:val="000000"/>
          <w:szCs w:val="22"/>
        </w:rPr>
        <w:t>, com acesso gratuito</w:t>
      </w:r>
      <w:r w:rsidRPr="00CD716F">
        <w:rPr>
          <w:color w:val="000000"/>
          <w:szCs w:val="22"/>
        </w:rPr>
        <w:t xml:space="preserve"> </w:t>
      </w:r>
      <w:r w:rsidR="008B75E0">
        <w:rPr>
          <w:color w:val="000000"/>
          <w:szCs w:val="22"/>
        </w:rPr>
        <w:t>em que</w:t>
      </w:r>
      <w:r w:rsidR="008B75E0" w:rsidRPr="00CD716F">
        <w:rPr>
          <w:color w:val="000000"/>
          <w:szCs w:val="22"/>
        </w:rPr>
        <w:t xml:space="preserve"> </w:t>
      </w:r>
      <w:r w:rsidRPr="00CD716F">
        <w:rPr>
          <w:color w:val="000000"/>
          <w:szCs w:val="22"/>
        </w:rPr>
        <w:t xml:space="preserve">tanto o fornecedor </w:t>
      </w:r>
      <w:r w:rsidR="008B75E0">
        <w:rPr>
          <w:color w:val="000000"/>
          <w:szCs w:val="22"/>
        </w:rPr>
        <w:t>quanto</w:t>
      </w:r>
      <w:r w:rsidRPr="00CD716F">
        <w:rPr>
          <w:color w:val="000000"/>
          <w:szCs w:val="22"/>
        </w:rPr>
        <w:t xml:space="preserve"> o receptor possam adicionar o animal encontrado na rua</w:t>
      </w:r>
      <w:r w:rsidR="008B75E0">
        <w:rPr>
          <w:color w:val="000000"/>
          <w:szCs w:val="22"/>
        </w:rPr>
        <w:t>,</w:t>
      </w:r>
      <w:r w:rsidRPr="00CD716F">
        <w:rPr>
          <w:color w:val="000000"/>
          <w:szCs w:val="22"/>
        </w:rPr>
        <w:t xml:space="preserve"> acessando funcionalidades informativas de localização. </w:t>
      </w:r>
      <w:r>
        <w:rPr>
          <w:color w:val="000000"/>
          <w:szCs w:val="22"/>
        </w:rPr>
        <w:t xml:space="preserve">A aplicação visa fornecer um mecanismo dinâmico para a inclusão, alteração e remoção de conteúdo da adoção no sistema, </w:t>
      </w:r>
      <w:r w:rsidR="00754AA3">
        <w:rPr>
          <w:color w:val="000000"/>
          <w:szCs w:val="22"/>
        </w:rPr>
        <w:t xml:space="preserve">em que </w:t>
      </w:r>
      <w:r>
        <w:rPr>
          <w:color w:val="000000"/>
          <w:szCs w:val="22"/>
        </w:rPr>
        <w:t xml:space="preserve">pretende-se construir uma página personalizada de acordo com </w:t>
      </w:r>
      <w:r w:rsidR="00754AA3">
        <w:rPr>
          <w:color w:val="000000"/>
          <w:szCs w:val="22"/>
        </w:rPr>
        <w:t xml:space="preserve">a </w:t>
      </w:r>
      <w:r>
        <w:rPr>
          <w:color w:val="000000"/>
          <w:szCs w:val="22"/>
        </w:rPr>
        <w:t xml:space="preserve">proximidade do usuário e auxiliar </w:t>
      </w:r>
      <w:r w:rsidRPr="00CD716F">
        <w:rPr>
          <w:color w:val="000000"/>
          <w:szCs w:val="22"/>
        </w:rPr>
        <w:t xml:space="preserve">os processos de adoção para ONGs </w:t>
      </w:r>
      <w:r>
        <w:rPr>
          <w:color w:val="000000"/>
          <w:szCs w:val="22"/>
        </w:rPr>
        <w:t>que</w:t>
      </w:r>
      <w:r w:rsidRPr="00CD716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possibilite </w:t>
      </w:r>
      <w:r w:rsidRPr="00CD716F">
        <w:rPr>
          <w:color w:val="000000"/>
          <w:szCs w:val="22"/>
        </w:rPr>
        <w:t xml:space="preserve">ter um material </w:t>
      </w:r>
      <w:r w:rsidRPr="005229D8">
        <w:rPr>
          <w:color w:val="000000"/>
          <w:szCs w:val="22"/>
          <w:highlight w:val="yellow"/>
          <w:rPrChange w:id="129" w:author="ADMIN" w:date="2021-07-23T19:02:00Z">
            <w:rPr>
              <w:color w:val="000000"/>
              <w:szCs w:val="22"/>
            </w:rPr>
          </w:rPrChange>
        </w:rPr>
        <w:t>à mais usável</w:t>
      </w:r>
      <w:r w:rsidR="005229D8" w:rsidRPr="005229D8">
        <w:rPr>
          <w:color w:val="000000"/>
          <w:szCs w:val="22"/>
          <w:highlight w:val="yellow"/>
          <w:rPrChange w:id="130" w:author="ADMIN" w:date="2021-07-23T19:02:00Z">
            <w:rPr>
              <w:color w:val="000000"/>
              <w:szCs w:val="22"/>
            </w:rPr>
          </w:rPrChange>
        </w:rPr>
        <w:t xml:space="preserve"> (?? Não entendemos)</w:t>
      </w:r>
      <w:r w:rsidRPr="005229D8">
        <w:rPr>
          <w:color w:val="000000"/>
          <w:szCs w:val="22"/>
          <w:highlight w:val="yellow"/>
          <w:rPrChange w:id="131" w:author="ADMIN" w:date="2021-07-23T19:02:00Z">
            <w:rPr>
              <w:color w:val="000000"/>
              <w:szCs w:val="22"/>
            </w:rPr>
          </w:rPrChange>
        </w:rPr>
        <w:t>.</w:t>
      </w:r>
      <w:r w:rsidRPr="00CD716F">
        <w:rPr>
          <w:color w:val="000000"/>
          <w:szCs w:val="22"/>
        </w:rPr>
        <w:t xml:space="preserve"> </w:t>
      </w:r>
    </w:p>
    <w:p w14:paraId="03C02D33" w14:textId="23E877CE" w:rsidR="00754AA3" w:rsidRDefault="00754AA3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Considerando que </w:t>
      </w:r>
      <w:r w:rsidR="004A1A33">
        <w:rPr>
          <w:color w:val="000000"/>
          <w:szCs w:val="22"/>
        </w:rPr>
        <w:t>a</w:t>
      </w:r>
      <w:r>
        <w:rPr>
          <w:color w:val="000000"/>
          <w:szCs w:val="22"/>
        </w:rPr>
        <w:t xml:space="preserve"> construção do site estará baseada em uma série </w:t>
      </w:r>
      <w:r w:rsidR="00C8125E">
        <w:rPr>
          <w:color w:val="000000"/>
          <w:szCs w:val="22"/>
        </w:rPr>
        <w:t xml:space="preserve">de produções textuais com objetivos específicos, o </w:t>
      </w:r>
      <w:r w:rsidR="00364EC1">
        <w:rPr>
          <w:color w:val="000000"/>
          <w:szCs w:val="22"/>
        </w:rPr>
        <w:t>trabalho</w:t>
      </w:r>
      <w:r w:rsidR="00C8125E">
        <w:rPr>
          <w:color w:val="000000"/>
          <w:szCs w:val="22"/>
        </w:rPr>
        <w:t xml:space="preserve"> também realizará um estudo sobre os gêneros textuais mobilizados para a </w:t>
      </w:r>
      <w:r w:rsidR="00CB44B3">
        <w:rPr>
          <w:color w:val="000000"/>
          <w:szCs w:val="22"/>
        </w:rPr>
        <w:t xml:space="preserve">elaboração da aplicação, ampliando, assim, o trabalho </w:t>
      </w:r>
      <w:r w:rsidR="00DD1538">
        <w:rPr>
          <w:color w:val="000000"/>
          <w:szCs w:val="22"/>
        </w:rPr>
        <w:t xml:space="preserve">meramente técnico. Com base nos estudos de </w:t>
      </w:r>
      <w:proofErr w:type="spellStart"/>
      <w:r w:rsidR="00DD1538">
        <w:rPr>
          <w:color w:val="000000"/>
          <w:szCs w:val="22"/>
        </w:rPr>
        <w:t>Marcuschi</w:t>
      </w:r>
      <w:proofErr w:type="spellEnd"/>
      <w:r w:rsidR="00DD1538">
        <w:rPr>
          <w:color w:val="000000"/>
          <w:szCs w:val="22"/>
        </w:rPr>
        <w:t>, será feito, juntamente</w:t>
      </w:r>
      <w:r w:rsidR="00220A00">
        <w:rPr>
          <w:color w:val="000000"/>
          <w:szCs w:val="22"/>
        </w:rPr>
        <w:t xml:space="preserve"> com o desenvolvimento da página um estudo linguístico que permitirá refletir sobre as especificidades dos gêneros textuais necessários para a construção da página web.</w:t>
      </w:r>
    </w:p>
    <w:p w14:paraId="1BB81413" w14:textId="7FE6E5BB" w:rsidR="00FB220F" w:rsidRDefault="00FB220F" w:rsidP="00AB47B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</w:p>
    <w:p w14:paraId="3CA8E700" w14:textId="66BE90D0" w:rsidR="00E11EE4" w:rsidRDefault="00E11EE4" w:rsidP="00385618">
      <w:pPr>
        <w:pStyle w:val="Ttulo2"/>
        <w:numPr>
          <w:ilvl w:val="1"/>
          <w:numId w:val="11"/>
        </w:numPr>
      </w:pPr>
      <w:bookmarkStart w:id="132" w:name="_Toc77959866"/>
      <w:r>
        <w:t xml:space="preserve">Objetivos </w:t>
      </w:r>
      <w:r w:rsidR="00825713">
        <w:t>E</w:t>
      </w:r>
      <w:r>
        <w:t>specíficos</w:t>
      </w:r>
      <w:bookmarkEnd w:id="132"/>
    </w:p>
    <w:p w14:paraId="59739F7F" w14:textId="473632BC" w:rsidR="00364EC1" w:rsidRDefault="00364EC1" w:rsidP="00364EC1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Cs w:val="22"/>
        </w:rPr>
      </w:pPr>
    </w:p>
    <w:p w14:paraId="05453948" w14:textId="6E73AE98" w:rsidR="00364EC1" w:rsidRDefault="00212349" w:rsidP="00364EC1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Cs w:val="22"/>
        </w:rPr>
      </w:pPr>
      <w:r>
        <w:rPr>
          <w:color w:val="000000"/>
          <w:szCs w:val="22"/>
        </w:rPr>
        <w:t>Pensar na produção de textos considerando a Internet</w:t>
      </w:r>
    </w:p>
    <w:p w14:paraId="66FDFDCB" w14:textId="58B4763B" w:rsidR="00212349" w:rsidRDefault="006E68DF" w:rsidP="00364EC1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Cs w:val="22"/>
        </w:rPr>
      </w:pPr>
      <w:r>
        <w:rPr>
          <w:color w:val="000000"/>
          <w:szCs w:val="22"/>
        </w:rPr>
        <w:t>Realizar leituras que tratam sobre os gêneros textuais</w:t>
      </w:r>
    </w:p>
    <w:p w14:paraId="1E289EEF" w14:textId="59D81BBE" w:rsidR="006E68DF" w:rsidRPr="00AB47B8" w:rsidRDefault="006347B9" w:rsidP="006347B9">
      <w:pPr>
        <w:pStyle w:val="NormalWeb"/>
        <w:tabs>
          <w:tab w:val="left" w:pos="1695"/>
        </w:tabs>
        <w:spacing w:before="0" w:beforeAutospacing="0" w:after="0" w:afterAutospacing="0" w:line="360" w:lineRule="auto"/>
        <w:ind w:left="709"/>
        <w:jc w:val="both"/>
        <w:rPr>
          <w:color w:val="000000"/>
          <w:szCs w:val="22"/>
        </w:rPr>
      </w:pPr>
      <w:r>
        <w:rPr>
          <w:color w:val="000000"/>
          <w:szCs w:val="22"/>
        </w:rPr>
        <w:tab/>
      </w:r>
    </w:p>
    <w:p w14:paraId="5747B22B" w14:textId="53C1AE9A" w:rsidR="00262656" w:rsidRDefault="00262656" w:rsidP="0096232C">
      <w:pPr>
        <w:pStyle w:val="Ttulo1"/>
      </w:pPr>
      <w:bookmarkStart w:id="133" w:name="_Toc77959867"/>
      <w:r w:rsidRPr="0096232C">
        <w:t>M</w:t>
      </w:r>
      <w:r w:rsidR="006E68DF">
        <w:t>E</w:t>
      </w:r>
      <w:r w:rsidRPr="0096232C">
        <w:t>TODO</w:t>
      </w:r>
      <w:r w:rsidR="00585FE1">
        <w:t>LOGIA</w:t>
      </w:r>
      <w:bookmarkEnd w:id="133"/>
    </w:p>
    <w:p w14:paraId="5747B22C" w14:textId="7D07C81F" w:rsidR="00262656" w:rsidRPr="00234D7F" w:rsidRDefault="00262656" w:rsidP="00262656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 w:rsidRPr="00234D7F">
        <w:rPr>
          <w:color w:val="000000"/>
          <w:szCs w:val="22"/>
        </w:rPr>
        <w:t xml:space="preserve">O sistema WEB proposto neste </w:t>
      </w:r>
      <w:r w:rsidR="00BD666E">
        <w:rPr>
          <w:color w:val="000000"/>
          <w:szCs w:val="22"/>
        </w:rPr>
        <w:t>trabalho</w:t>
      </w:r>
      <w:r w:rsidRPr="00234D7F">
        <w:rPr>
          <w:color w:val="000000"/>
          <w:szCs w:val="22"/>
        </w:rPr>
        <w:t xml:space="preserve"> será capaz de auxiliar na adoção de animais que estão presentes nas ruas de Araraquara. </w:t>
      </w:r>
      <w:r w:rsidR="0077310E">
        <w:rPr>
          <w:color w:val="000000"/>
          <w:szCs w:val="22"/>
        </w:rPr>
        <w:t>Suas</w:t>
      </w:r>
      <w:r w:rsidR="0077310E" w:rsidRPr="00234D7F">
        <w:rPr>
          <w:color w:val="000000"/>
          <w:szCs w:val="22"/>
        </w:rPr>
        <w:t xml:space="preserve"> </w:t>
      </w:r>
      <w:r w:rsidRPr="00234D7F">
        <w:rPr>
          <w:color w:val="000000"/>
          <w:szCs w:val="22"/>
        </w:rPr>
        <w:t>principais funcionalidades serão definidas após a realização de pesquisas bibliográficas a respeito de outros sistemas e de entrevistas com possíveis usuários.</w:t>
      </w:r>
      <w:r>
        <w:rPr>
          <w:color w:val="000000"/>
          <w:szCs w:val="22"/>
        </w:rPr>
        <w:t xml:space="preserve"> </w:t>
      </w:r>
      <w:r w:rsidRPr="00C47412">
        <w:rPr>
          <w:color w:val="000000"/>
          <w:szCs w:val="22"/>
        </w:rPr>
        <w:t>No desenvolvimento será utilizad</w:t>
      </w:r>
      <w:r w:rsidR="00D305DD">
        <w:rPr>
          <w:color w:val="000000"/>
          <w:szCs w:val="22"/>
        </w:rPr>
        <w:t>a</w:t>
      </w:r>
      <w:r w:rsidRPr="00C47412">
        <w:rPr>
          <w:color w:val="000000"/>
          <w:szCs w:val="22"/>
        </w:rPr>
        <w:t xml:space="preserve"> linguagem PHP em junção a interface do HTML5, com suporte em </w:t>
      </w:r>
      <w:r w:rsidR="00D80D0D" w:rsidRPr="00C47412">
        <w:rPr>
          <w:color w:val="000000"/>
          <w:szCs w:val="22"/>
        </w:rPr>
        <w:t>Java script</w:t>
      </w:r>
      <w:r w:rsidRPr="00C47412">
        <w:rPr>
          <w:color w:val="000000"/>
          <w:szCs w:val="22"/>
        </w:rPr>
        <w:t xml:space="preserve"> (</w:t>
      </w:r>
      <w:proofErr w:type="spellStart"/>
      <w:r w:rsidRPr="00C47412">
        <w:rPr>
          <w:color w:val="000000"/>
          <w:szCs w:val="22"/>
        </w:rPr>
        <w:t>JQuery</w:t>
      </w:r>
      <w:proofErr w:type="spellEnd"/>
      <w:r w:rsidRPr="00C47412">
        <w:rPr>
          <w:color w:val="000000"/>
          <w:szCs w:val="22"/>
        </w:rPr>
        <w:t xml:space="preserve"> e </w:t>
      </w:r>
      <w:proofErr w:type="spellStart"/>
      <w:r w:rsidRPr="00C47412">
        <w:rPr>
          <w:color w:val="000000"/>
          <w:szCs w:val="22"/>
        </w:rPr>
        <w:t>Bootstrap</w:t>
      </w:r>
      <w:proofErr w:type="spellEnd"/>
      <w:r w:rsidRPr="00C47412">
        <w:rPr>
          <w:color w:val="000000"/>
          <w:szCs w:val="22"/>
        </w:rPr>
        <w:t>), estrutura de banco de dados em scripts SQL e testes funcionais. Com servidor Apache juntamente ao banco de dados MySQL.</w:t>
      </w:r>
    </w:p>
    <w:p w14:paraId="5747B22D" w14:textId="774E535C" w:rsidR="00262656" w:rsidRDefault="00262656" w:rsidP="005969B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 w:rsidRPr="00234D7F">
        <w:rPr>
          <w:color w:val="000000"/>
          <w:szCs w:val="22"/>
        </w:rPr>
        <w:t>A validação do nosso sistema WEB ocorrerá a</w:t>
      </w:r>
      <w:r>
        <w:rPr>
          <w:color w:val="000000"/>
          <w:szCs w:val="22"/>
        </w:rPr>
        <w:t>través das ONGs</w:t>
      </w:r>
      <w:r w:rsidRPr="00234D7F">
        <w:rPr>
          <w:color w:val="000000"/>
          <w:szCs w:val="22"/>
        </w:rPr>
        <w:t xml:space="preserve"> e pessoas que se importam com a situação desses animais. A avaliação deste sistema será feita por meio da aplicações de questionários de múltiplas escolhas e dissertativ</w:t>
      </w:r>
      <w:r w:rsidR="00C71555">
        <w:rPr>
          <w:color w:val="000000"/>
          <w:szCs w:val="22"/>
        </w:rPr>
        <w:t>os</w:t>
      </w:r>
      <w:r w:rsidRPr="00234D7F">
        <w:rPr>
          <w:color w:val="000000"/>
          <w:szCs w:val="22"/>
        </w:rPr>
        <w:t xml:space="preserve">, </w:t>
      </w:r>
      <w:r w:rsidR="00C71555">
        <w:rPr>
          <w:color w:val="000000"/>
          <w:szCs w:val="22"/>
        </w:rPr>
        <w:t>nos quais</w:t>
      </w:r>
      <w:r w:rsidRPr="00234D7F">
        <w:rPr>
          <w:color w:val="000000"/>
          <w:szCs w:val="22"/>
        </w:rPr>
        <w:t xml:space="preserve"> os usuários poderão exprimir o seu grau de satisfação com relação a diferentes aspectos </w:t>
      </w:r>
      <w:r w:rsidR="00C71555">
        <w:rPr>
          <w:color w:val="000000"/>
          <w:szCs w:val="22"/>
        </w:rPr>
        <w:t>do uso</w:t>
      </w:r>
      <w:r w:rsidRPr="00234D7F">
        <w:rPr>
          <w:color w:val="000000"/>
          <w:szCs w:val="22"/>
        </w:rPr>
        <w:t>. A observação dos resultados ocorrerá de forma quantitativa, por meio da contabilização das respostas dos usuários para cada aspecto do sistema.</w:t>
      </w:r>
    </w:p>
    <w:p w14:paraId="2568C91C" w14:textId="5D2E31DA" w:rsidR="00365977" w:rsidRDefault="00365977" w:rsidP="005969B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Com relação aos aspectos </w:t>
      </w:r>
      <w:r w:rsidR="00A25479">
        <w:rPr>
          <w:color w:val="000000"/>
          <w:szCs w:val="22"/>
        </w:rPr>
        <w:t>linguísticos</w:t>
      </w:r>
      <w:r>
        <w:rPr>
          <w:color w:val="000000"/>
          <w:szCs w:val="22"/>
        </w:rPr>
        <w:t xml:space="preserve">, serão realizadas leituras sobre </w:t>
      </w:r>
      <w:r w:rsidR="00A25479">
        <w:rPr>
          <w:color w:val="000000"/>
          <w:szCs w:val="22"/>
        </w:rPr>
        <w:t xml:space="preserve">os gêneros textuais, indicadas pela orientadora e, conforme os </w:t>
      </w:r>
      <w:r w:rsidR="00340554">
        <w:rPr>
          <w:color w:val="000000"/>
          <w:szCs w:val="22"/>
        </w:rPr>
        <w:t>interfaces</w:t>
      </w:r>
      <w:r w:rsidR="00A25479">
        <w:rPr>
          <w:color w:val="000000"/>
          <w:szCs w:val="22"/>
        </w:rPr>
        <w:t xml:space="preserve"> forem sendo propost</w:t>
      </w:r>
      <w:r w:rsidR="00B8012A">
        <w:rPr>
          <w:color w:val="000000"/>
          <w:szCs w:val="22"/>
        </w:rPr>
        <w:t>a</w:t>
      </w:r>
      <w:r w:rsidR="00A25479">
        <w:rPr>
          <w:color w:val="000000"/>
          <w:szCs w:val="22"/>
        </w:rPr>
        <w:t xml:space="preserve">s para o site, </w:t>
      </w:r>
      <w:r w:rsidR="005424FB">
        <w:rPr>
          <w:color w:val="000000"/>
          <w:szCs w:val="22"/>
        </w:rPr>
        <w:t xml:space="preserve">serão realizadas as </w:t>
      </w:r>
      <w:del w:id="134" w:author="ADMIN" w:date="2021-07-26T13:55:00Z">
        <w:r w:rsidR="005424FB" w:rsidDel="000D0680">
          <w:rPr>
            <w:color w:val="000000"/>
            <w:szCs w:val="22"/>
          </w:rPr>
          <w:delText>analises</w:delText>
        </w:r>
      </w:del>
      <w:ins w:id="135" w:author="ADMIN" w:date="2021-07-26T13:55:00Z">
        <w:r w:rsidR="000D0680">
          <w:rPr>
            <w:color w:val="000000"/>
            <w:szCs w:val="22"/>
          </w:rPr>
          <w:t>análises</w:t>
        </w:r>
      </w:ins>
      <w:r w:rsidR="005424FB">
        <w:rPr>
          <w:color w:val="000000"/>
          <w:szCs w:val="22"/>
        </w:rPr>
        <w:t xml:space="preserve"> dos gêneros utilizados para a aplicação.</w:t>
      </w:r>
    </w:p>
    <w:p w14:paraId="67EB5C6F" w14:textId="77D0C831" w:rsidR="00AB2BEA" w:rsidRDefault="00AB2BEA" w:rsidP="00AB2BEA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2"/>
        </w:rPr>
      </w:pPr>
    </w:p>
    <w:p w14:paraId="1F9D0A45" w14:textId="57C46E56" w:rsidR="00AB2BEA" w:rsidRPr="006347B9" w:rsidRDefault="00AB2BEA" w:rsidP="006347B9">
      <w:pPr>
        <w:pStyle w:val="Ttulo1"/>
      </w:pPr>
      <w:bookmarkStart w:id="136" w:name="_Toc77959868"/>
      <w:r w:rsidRPr="006347B9">
        <w:t>FUNDAMENTAÇÃO TEÓRICA</w:t>
      </w:r>
      <w:r w:rsidR="00F86515">
        <w:t>: O TEXTO NO SITE</w:t>
      </w:r>
      <w:bookmarkEnd w:id="136"/>
    </w:p>
    <w:p w14:paraId="428C8E7D" w14:textId="3A4DBFB1" w:rsidR="009C3358" w:rsidRDefault="009C3358" w:rsidP="00AB2BEA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2"/>
        </w:rPr>
      </w:pPr>
      <w:r>
        <w:rPr>
          <w:color w:val="000000"/>
          <w:szCs w:val="22"/>
        </w:rPr>
        <w:t>Parte de linguagem</w:t>
      </w:r>
    </w:p>
    <w:p w14:paraId="53BFB367" w14:textId="2FCD834A" w:rsidR="009C3358" w:rsidRDefault="009C3358" w:rsidP="00AB2BEA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2"/>
        </w:rPr>
      </w:pPr>
    </w:p>
    <w:p w14:paraId="7A3288EB" w14:textId="2E44B3A2" w:rsidR="00B765EB" w:rsidRDefault="00F86515" w:rsidP="006347B9">
      <w:pPr>
        <w:pStyle w:val="Ttulo1"/>
      </w:pPr>
      <w:bookmarkStart w:id="137" w:name="_Toc77959869"/>
      <w:r>
        <w:t>DETALHAMENTO DA PARTE TÉCNICA</w:t>
      </w:r>
      <w:bookmarkEnd w:id="137"/>
    </w:p>
    <w:p w14:paraId="5FB406B9" w14:textId="77777777" w:rsidR="00F86515" w:rsidRDefault="00F86515" w:rsidP="00AB2BEA">
      <w:pPr>
        <w:pStyle w:val="NormalWeb"/>
        <w:spacing w:before="0" w:beforeAutospacing="0" w:after="0" w:afterAutospacing="0" w:line="360" w:lineRule="auto"/>
        <w:jc w:val="both"/>
        <w:rPr>
          <w:color w:val="000000"/>
          <w:szCs w:val="22"/>
        </w:rPr>
      </w:pPr>
    </w:p>
    <w:p w14:paraId="56385D31" w14:textId="1965567F" w:rsidR="00363FE4" w:rsidRDefault="00B765EB" w:rsidP="005229D8">
      <w:pPr>
        <w:pStyle w:val="Ttulo2"/>
        <w:numPr>
          <w:ilvl w:val="0"/>
          <w:numId w:val="17"/>
        </w:numPr>
      </w:pPr>
      <w:bookmarkStart w:id="138" w:name="_Toc77959870"/>
      <w:r w:rsidRPr="00B765EB">
        <w:t>Especificação de Requisitos</w:t>
      </w:r>
      <w:bookmarkEnd w:id="138"/>
    </w:p>
    <w:p w14:paraId="1A9CA776" w14:textId="5633AE43" w:rsidR="00F86515" w:rsidRDefault="00B765EB" w:rsidP="00671421">
      <w:pPr>
        <w:pStyle w:val="Ttulo2"/>
        <w:numPr>
          <w:ilvl w:val="1"/>
          <w:numId w:val="19"/>
        </w:numPr>
      </w:pPr>
      <w:bookmarkStart w:id="139" w:name="_Toc77959871"/>
      <w:r w:rsidRPr="00B765EB">
        <w:t xml:space="preserve">Definição do Banco de </w:t>
      </w:r>
      <w:r w:rsidRPr="00671421">
        <w:t>Dados</w:t>
      </w:r>
      <w:bookmarkEnd w:id="139"/>
    </w:p>
    <w:p w14:paraId="0499BFF2" w14:textId="50DEC53E" w:rsidR="00F86515" w:rsidRDefault="00B765EB" w:rsidP="005229D8">
      <w:pPr>
        <w:pStyle w:val="Ttulo2"/>
        <w:numPr>
          <w:ilvl w:val="1"/>
          <w:numId w:val="19"/>
        </w:numPr>
      </w:pPr>
      <w:bookmarkStart w:id="140" w:name="_Toc77959872"/>
      <w:r w:rsidRPr="00B765EB">
        <w:t>Desenvolvimento da Aplicação Web</w:t>
      </w:r>
      <w:bookmarkEnd w:id="140"/>
    </w:p>
    <w:p w14:paraId="2A6DB54A" w14:textId="0EC2A7BB" w:rsidR="00B765EB" w:rsidRDefault="00B765EB" w:rsidP="005229D8">
      <w:pPr>
        <w:pStyle w:val="Ttulo2"/>
        <w:numPr>
          <w:ilvl w:val="1"/>
          <w:numId w:val="19"/>
        </w:numPr>
      </w:pPr>
      <w:bookmarkStart w:id="141" w:name="_Toc77959873"/>
      <w:r w:rsidRPr="00B765EB">
        <w:t>Avaliação com Usuários</w:t>
      </w:r>
      <w:bookmarkEnd w:id="141"/>
    </w:p>
    <w:p w14:paraId="2082D363" w14:textId="4E312A79" w:rsidR="00F86515" w:rsidRDefault="003665BA" w:rsidP="005229D8">
      <w:pPr>
        <w:pStyle w:val="Ttulo2"/>
        <w:numPr>
          <w:ilvl w:val="1"/>
          <w:numId w:val="19"/>
        </w:numPr>
      </w:pPr>
      <w:bookmarkStart w:id="142" w:name="_Toc77959874"/>
      <w:r>
        <w:t>Descrição e análise das interfaces</w:t>
      </w:r>
      <w:r w:rsidR="00B54DB6">
        <w:t xml:space="preserve"> (sugestão: falar brevemente de cada aba e desenvolver as análises linguísticas.</w:t>
      </w:r>
      <w:bookmarkEnd w:id="142"/>
    </w:p>
    <w:p w14:paraId="157A1F23" w14:textId="228453CB" w:rsidR="00F86515" w:rsidRPr="006347B9" w:rsidRDefault="00F86515" w:rsidP="00825713">
      <w:pPr>
        <w:pStyle w:val="Ttulo1"/>
      </w:pPr>
      <w:bookmarkStart w:id="143" w:name="_Toc77959875"/>
      <w:r w:rsidRPr="006347B9">
        <w:t>RESULTADOS</w:t>
      </w:r>
      <w:bookmarkEnd w:id="143"/>
      <w:r w:rsidRPr="006347B9">
        <w:t xml:space="preserve"> </w:t>
      </w:r>
    </w:p>
    <w:p w14:paraId="7EEEE350" w14:textId="297849E8" w:rsidR="00C44FE2" w:rsidRPr="006347B9" w:rsidRDefault="00921FB3" w:rsidP="00825713">
      <w:pPr>
        <w:pStyle w:val="Ttulo1"/>
      </w:pPr>
      <w:bookmarkStart w:id="144" w:name="_Toc77959876"/>
      <w:r w:rsidRPr="006347B9">
        <w:t>CONSIDERAÇÕES FINAIS</w:t>
      </w:r>
      <w:bookmarkEnd w:id="144"/>
    </w:p>
    <w:p w14:paraId="5747B22F" w14:textId="3C371C6F" w:rsidR="005969B9" w:rsidRDefault="005969B9" w:rsidP="005969B9">
      <w:pPr>
        <w:pStyle w:val="NormalWeb"/>
        <w:spacing w:line="276" w:lineRule="auto"/>
        <w:ind w:firstLine="709"/>
        <w:jc w:val="both"/>
        <w:rPr>
          <w:color w:val="000000"/>
          <w:szCs w:val="22"/>
        </w:rPr>
      </w:pPr>
      <w:r w:rsidRPr="005229D8">
        <w:rPr>
          <w:color w:val="000000"/>
          <w:szCs w:val="22"/>
          <w:highlight w:val="yellow"/>
        </w:rPr>
        <w:t>O resultado esperado do sistema web desenvolvido é de que</w:t>
      </w:r>
      <w:ins w:id="145" w:author="ADMIN" w:date="2021-07-23T19:11:00Z">
        <w:r w:rsidR="00671421">
          <w:rPr>
            <w:color w:val="000000"/>
            <w:szCs w:val="22"/>
            <w:highlight w:val="yellow"/>
          </w:rPr>
          <w:t xml:space="preserve"> em sua versão final esteja funcionando satisfatoriamente para a conclus</w:t>
        </w:r>
      </w:ins>
      <w:ins w:id="146" w:author="ADMIN" w:date="2021-07-23T19:12:00Z">
        <w:r w:rsidR="00671421">
          <w:rPr>
            <w:color w:val="000000"/>
            <w:szCs w:val="22"/>
            <w:highlight w:val="yellow"/>
          </w:rPr>
          <w:t>ão do curso e de que</w:t>
        </w:r>
      </w:ins>
      <w:r w:rsidRPr="005229D8">
        <w:rPr>
          <w:color w:val="000000"/>
          <w:szCs w:val="22"/>
          <w:highlight w:val="yellow"/>
        </w:rPr>
        <w:t xml:space="preserve"> ajude na adoção de animais abandonados ou que estão em ONGs de acolhimento, permitindo que consigam um lar que forneça segurança, conforto e carinho.</w:t>
      </w:r>
      <w:r>
        <w:rPr>
          <w:color w:val="000000"/>
          <w:szCs w:val="22"/>
        </w:rPr>
        <w:t xml:space="preserve"> O sistema também irá colaborar </w:t>
      </w:r>
      <w:r w:rsidRPr="000653B0">
        <w:rPr>
          <w:color w:val="000000"/>
          <w:szCs w:val="22"/>
        </w:rPr>
        <w:t xml:space="preserve">mostrando aos usuários sobre a importância da adoção na causa animal por meio das funcionalidades do </w:t>
      </w:r>
      <w:r w:rsidR="00BD666E">
        <w:rPr>
          <w:color w:val="000000"/>
          <w:szCs w:val="22"/>
        </w:rPr>
        <w:t>trabalho</w:t>
      </w:r>
      <w:r w:rsidRPr="000653B0">
        <w:rPr>
          <w:color w:val="000000"/>
          <w:szCs w:val="22"/>
        </w:rPr>
        <w:t xml:space="preserve"> e aplicação de questionários, fotos de doações de sucesso.</w:t>
      </w:r>
    </w:p>
    <w:p w14:paraId="6C84DA8C" w14:textId="58069EDD" w:rsidR="007E7DA0" w:rsidRPr="005969B9" w:rsidDel="006347B9" w:rsidRDefault="007E7DA0" w:rsidP="005969B9">
      <w:pPr>
        <w:pStyle w:val="NormalWeb"/>
        <w:spacing w:line="276" w:lineRule="auto"/>
        <w:ind w:firstLine="709"/>
        <w:jc w:val="both"/>
        <w:rPr>
          <w:del w:id="147" w:author="ADMIN" w:date="2021-07-23T18:12:00Z"/>
          <w:color w:val="000000"/>
          <w:szCs w:val="22"/>
        </w:rPr>
      </w:pPr>
      <w:r>
        <w:rPr>
          <w:color w:val="000000"/>
          <w:szCs w:val="22"/>
        </w:rPr>
        <w:t>Também esperamos realizar uma reflexão sobre os gêneros textuais</w:t>
      </w:r>
      <w:r w:rsidR="00BA36DE">
        <w:rPr>
          <w:color w:val="000000"/>
          <w:szCs w:val="22"/>
        </w:rPr>
        <w:t xml:space="preserve"> que foram utilizados na aplicação, analisando sua especificidade em termos </w:t>
      </w:r>
      <w:r w:rsidR="00A01928">
        <w:rPr>
          <w:color w:val="000000"/>
          <w:szCs w:val="22"/>
        </w:rPr>
        <w:t>linguísticos</w:t>
      </w:r>
      <w:r w:rsidR="00BA36DE">
        <w:rPr>
          <w:color w:val="000000"/>
          <w:szCs w:val="22"/>
        </w:rPr>
        <w:t xml:space="preserve"> e funcionais</w:t>
      </w:r>
      <w:r w:rsidR="00A01928">
        <w:rPr>
          <w:color w:val="000000"/>
          <w:szCs w:val="22"/>
        </w:rPr>
        <w:t xml:space="preserve"> com relação aos mesmos gêneros circulando </w:t>
      </w:r>
      <w:r w:rsidR="006347B9">
        <w:rPr>
          <w:color w:val="000000"/>
          <w:szCs w:val="22"/>
        </w:rPr>
        <w:t>off-line.</w:t>
      </w:r>
    </w:p>
    <w:p w14:paraId="5747B230" w14:textId="1109779A" w:rsidR="0096232C" w:rsidRPr="0096232C" w:rsidRDefault="0096232C" w:rsidP="006347B9">
      <w:pPr>
        <w:pStyle w:val="NormalWeb"/>
        <w:spacing w:line="276" w:lineRule="auto"/>
        <w:ind w:firstLine="709"/>
        <w:jc w:val="both"/>
      </w:pPr>
    </w:p>
    <w:p w14:paraId="5747B2FD" w14:textId="77777777" w:rsidR="007E7A3E" w:rsidRDefault="007E7A3E" w:rsidP="007E7A3E"/>
    <w:p w14:paraId="5747B30F" w14:textId="77777777" w:rsidR="00757DEA" w:rsidRDefault="00757DEA" w:rsidP="00757DEA">
      <w:pPr>
        <w:pStyle w:val="Ttulo1"/>
      </w:pPr>
      <w:bookmarkStart w:id="148" w:name="_Toc77959877"/>
      <w:r>
        <w:t>REQUISITOS</w:t>
      </w:r>
      <w:bookmarkEnd w:id="148"/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1283"/>
        <w:gridCol w:w="7221"/>
      </w:tblGrid>
      <w:tr w:rsidR="00757DEA" w14:paraId="5747B312" w14:textId="77777777" w:rsidTr="00757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nil"/>
            </w:tcBorders>
            <w:hideMark/>
          </w:tcPr>
          <w:p w14:paraId="5747B310" w14:textId="77777777" w:rsidR="00757DEA" w:rsidRDefault="00757DEA">
            <w:pPr>
              <w:pStyle w:val="NormalWeb"/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Requisitos</w:t>
            </w:r>
          </w:p>
        </w:tc>
        <w:tc>
          <w:tcPr>
            <w:tcW w:w="7223" w:type="dxa"/>
            <w:tcBorders>
              <w:right w:val="nil"/>
            </w:tcBorders>
            <w:hideMark/>
          </w:tcPr>
          <w:p w14:paraId="5747B311" w14:textId="77777777" w:rsidR="00757DEA" w:rsidRDefault="00757DEA">
            <w:pPr>
              <w:pStyle w:val="NormalWeb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Descrição</w:t>
            </w:r>
          </w:p>
        </w:tc>
      </w:tr>
      <w:tr w:rsidR="00757DEA" w14:paraId="5747B315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13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RF01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14" w14:textId="77777777" w:rsidR="00757DEA" w:rsidRDefault="00757DE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Como administrador, eu quero cadastrar, alterar e excluir usuários e ONGs para o gerenciamento do WEB Site.</w:t>
            </w:r>
          </w:p>
        </w:tc>
      </w:tr>
      <w:tr w:rsidR="00757DEA" w14:paraId="5747B318" w14:textId="77777777" w:rsidTr="00757DE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16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RF02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17" w14:textId="59A1E938" w:rsidR="00757DEA" w:rsidRDefault="00757DEA" w:rsidP="00BD666E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Como um administrador, eu quero diferenciar usuários comuns de usuários pertencentes às ONGS </w:t>
            </w:r>
            <w:r w:rsidR="00BD666E">
              <w:rPr>
                <w:color w:val="000000"/>
                <w:szCs w:val="22"/>
                <w:lang w:eastAsia="en-US"/>
              </w:rPr>
              <w:t>sem</w:t>
            </w:r>
            <w:r>
              <w:rPr>
                <w:color w:val="000000"/>
                <w:szCs w:val="22"/>
                <w:lang w:eastAsia="en-US"/>
              </w:rPr>
              <w:t xml:space="preserve"> privilégios especiais à elas</w:t>
            </w:r>
            <w:r w:rsidR="00BD666E">
              <w:rPr>
                <w:color w:val="000000"/>
                <w:szCs w:val="22"/>
                <w:lang w:eastAsia="en-US"/>
              </w:rPr>
              <w:t xml:space="preserve">, pois </w:t>
            </w:r>
            <w:r>
              <w:rPr>
                <w:color w:val="000000"/>
                <w:szCs w:val="22"/>
                <w:lang w:eastAsia="en-US"/>
              </w:rPr>
              <w:t xml:space="preserve">o </w:t>
            </w:r>
            <w:r w:rsidR="00BD666E">
              <w:rPr>
                <w:color w:val="000000"/>
                <w:szCs w:val="22"/>
                <w:lang w:eastAsia="en-US"/>
              </w:rPr>
              <w:t>trabalho já</w:t>
            </w:r>
            <w:r>
              <w:rPr>
                <w:color w:val="000000"/>
                <w:szCs w:val="22"/>
                <w:lang w:eastAsia="en-US"/>
              </w:rPr>
              <w:t xml:space="preserve"> é limitado a uma única região</w:t>
            </w:r>
            <w:r w:rsidR="00BD666E">
              <w:rPr>
                <w:color w:val="000000"/>
                <w:szCs w:val="22"/>
                <w:lang w:eastAsia="en-US"/>
              </w:rPr>
              <w:t>.</w:t>
            </w:r>
          </w:p>
        </w:tc>
      </w:tr>
      <w:tr w:rsidR="00757DEA" w14:paraId="5747B31B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19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RF03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1A" w14:textId="77777777" w:rsidR="00757DEA" w:rsidRDefault="00757DE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Um usuário pode fazer uma busca filtrada de animais em uma página em especifico disponível no sistema.</w:t>
            </w:r>
          </w:p>
        </w:tc>
      </w:tr>
      <w:tr w:rsidR="00757DEA" w14:paraId="5747B31E" w14:textId="77777777" w:rsidTr="00757DEA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1C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RF04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1D" w14:textId="77777777" w:rsidR="00757DEA" w:rsidRDefault="00757DEA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Um usuário pode adicionar informações para o resgate de animais perdidos, abandonados.</w:t>
            </w:r>
          </w:p>
        </w:tc>
      </w:tr>
      <w:tr w:rsidR="00757DEA" w14:paraId="5747B321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1F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RF05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20" w14:textId="77777777" w:rsidR="00757DEA" w:rsidRDefault="00757DEA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Como um administrador, eu quero listar todos os animais com suas respectivas fotos inseridos no sistema.</w:t>
            </w:r>
          </w:p>
        </w:tc>
      </w:tr>
      <w:tr w:rsidR="00757DEA" w14:paraId="5747B324" w14:textId="77777777" w:rsidTr="00757DE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22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RF06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23" w14:textId="77777777" w:rsidR="00757DEA" w:rsidRDefault="00757DEA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Um usuário pode alterar os dados do seu cadastro se achar necessário.</w:t>
            </w:r>
          </w:p>
        </w:tc>
      </w:tr>
      <w:tr w:rsidR="00757DEA" w14:paraId="5747B327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25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RF07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26" w14:textId="77777777" w:rsidR="00757DEA" w:rsidRDefault="00757DEA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Como usuário deve poder fazer adoção de animais, visualizar dados dos animais e ter um ‘Login’ do usuário.</w:t>
            </w:r>
          </w:p>
        </w:tc>
      </w:tr>
      <w:tr w:rsidR="00757DEA" w14:paraId="5747B32A" w14:textId="77777777" w:rsidTr="00757DEA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28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RF08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29" w14:textId="77777777" w:rsidR="00757DEA" w:rsidRDefault="00757DEA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Como ONG pode fazer cadastro, inserir informações e fazer alterações dos dados dos animais.</w:t>
            </w:r>
          </w:p>
        </w:tc>
      </w:tr>
      <w:tr w:rsidR="00757DEA" w14:paraId="5747B32D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5747B32B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RF09</w:t>
            </w:r>
          </w:p>
        </w:tc>
        <w:tc>
          <w:tcPr>
            <w:tcW w:w="7223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5747B32C" w14:textId="77777777" w:rsidR="00757DEA" w:rsidRDefault="00757DEA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Como ONG deve poder fazer atualizações no acompanhamento de um animal que foi adotado.</w:t>
            </w:r>
          </w:p>
        </w:tc>
      </w:tr>
    </w:tbl>
    <w:p w14:paraId="5747B32E" w14:textId="77777777" w:rsidR="00757DEA" w:rsidRDefault="00757DEA" w:rsidP="00757DEA"/>
    <w:tbl>
      <w:tblPr>
        <w:tblStyle w:val="TabeladeGrade2-nfase4"/>
        <w:tblW w:w="0" w:type="auto"/>
        <w:tblLook w:val="04A0" w:firstRow="1" w:lastRow="0" w:firstColumn="1" w:lastColumn="0" w:noHBand="0" w:noVBand="1"/>
      </w:tblPr>
      <w:tblGrid>
        <w:gridCol w:w="1283"/>
        <w:gridCol w:w="7218"/>
      </w:tblGrid>
      <w:tr w:rsidR="00757DEA" w14:paraId="5747B331" w14:textId="77777777" w:rsidTr="00757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  <w:hideMark/>
          </w:tcPr>
          <w:p w14:paraId="5747B32F" w14:textId="77777777" w:rsidR="00757DEA" w:rsidRDefault="00757DEA">
            <w:pPr>
              <w:pStyle w:val="NormalWeb"/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Requisitos</w:t>
            </w:r>
          </w:p>
        </w:tc>
        <w:tc>
          <w:tcPr>
            <w:tcW w:w="7218" w:type="dxa"/>
            <w:tcBorders>
              <w:right w:val="nil"/>
            </w:tcBorders>
            <w:hideMark/>
          </w:tcPr>
          <w:p w14:paraId="5747B330" w14:textId="77777777" w:rsidR="00757DEA" w:rsidRDefault="00757DEA">
            <w:pPr>
              <w:pStyle w:val="NormalWeb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Descrição</w:t>
            </w:r>
          </w:p>
        </w:tc>
      </w:tr>
      <w:tr w:rsidR="00757DEA" w14:paraId="5747B334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32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RNF01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33" w14:textId="77777777" w:rsidR="00757DEA" w:rsidRDefault="00757DEA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O administrador deve poder fazer uma remoção de usuário ou ONG, se houver uma ocorrência que não está de acordo com o propósito do web site.</w:t>
            </w:r>
          </w:p>
        </w:tc>
      </w:tr>
      <w:tr w:rsidR="00757DEA" w14:paraId="5747B337" w14:textId="77777777" w:rsidTr="00757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35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RNF02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36" w14:textId="77777777" w:rsidR="00757DEA" w:rsidRDefault="00757DEA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O usuário deve poder fazer a adoção de um animal, seguindo as recomendações detalhadamente das ONGs.</w:t>
            </w:r>
          </w:p>
        </w:tc>
      </w:tr>
      <w:tr w:rsidR="00757DEA" w14:paraId="5747B33A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38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RNF03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39" w14:textId="51FBB0F0" w:rsidR="00757DEA" w:rsidRDefault="00BD666E" w:rsidP="00BD666E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O usuário deve</w:t>
            </w:r>
            <w:r w:rsidR="00757DEA">
              <w:rPr>
                <w:color w:val="000000"/>
                <w:szCs w:val="22"/>
                <w:lang w:eastAsia="en-US"/>
              </w:rPr>
              <w:t xml:space="preserve"> liberar o animal para o seu novo tutor, após </w:t>
            </w:r>
            <w:r>
              <w:rPr>
                <w:color w:val="000000"/>
                <w:szCs w:val="22"/>
                <w:lang w:eastAsia="en-US"/>
              </w:rPr>
              <w:t>o seu contato</w:t>
            </w:r>
            <w:r w:rsidR="00757DEA">
              <w:rPr>
                <w:color w:val="000000"/>
                <w:szCs w:val="22"/>
                <w:lang w:eastAsia="en-US"/>
              </w:rPr>
              <w:t xml:space="preserve">. </w:t>
            </w:r>
          </w:p>
        </w:tc>
      </w:tr>
      <w:tr w:rsidR="00757DEA" w14:paraId="5747B33D" w14:textId="77777777" w:rsidTr="00757DEA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3B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RNF04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3C" w14:textId="1741CB09" w:rsidR="00757DEA" w:rsidRDefault="00757DEA" w:rsidP="00B91142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O usuário deve poder fazer cadastros de animais para adoção </w:t>
            </w:r>
            <w:r w:rsidR="00B91142">
              <w:rPr>
                <w:color w:val="000000"/>
                <w:szCs w:val="22"/>
                <w:lang w:eastAsia="en-US"/>
              </w:rPr>
              <w:t>podendo ou não adicionar os tratamentos</w:t>
            </w:r>
            <w:r>
              <w:rPr>
                <w:color w:val="000000"/>
                <w:szCs w:val="22"/>
                <w:lang w:eastAsia="en-US"/>
              </w:rPr>
              <w:t xml:space="preserve"> </w:t>
            </w:r>
            <w:r w:rsidR="00B91142">
              <w:rPr>
                <w:color w:val="000000"/>
                <w:szCs w:val="22"/>
                <w:lang w:eastAsia="en-US"/>
              </w:rPr>
              <w:t>médicos do animal referido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  <w:tr w:rsidR="00757DEA" w14:paraId="5747B340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3E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RNF05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3F" w14:textId="77777777" w:rsidR="00757DEA" w:rsidRDefault="00757DEA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O sistema contará com páginas informativas caso o usuário queira saber sobre a causa animal.</w:t>
            </w:r>
          </w:p>
        </w:tc>
      </w:tr>
      <w:tr w:rsidR="00757DEA" w14:paraId="5747B343" w14:textId="77777777" w:rsidTr="00757DEA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41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RNF06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42" w14:textId="77777777" w:rsidR="00757DEA" w:rsidRDefault="00757DEA">
            <w:pPr>
              <w:pStyle w:val="NormalWeb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As interfaces gráficas terão design responsivo, devendo se comportar adequadamente em navegadores em navegadores acessados em computador, smartphone ou tablet.</w:t>
            </w:r>
          </w:p>
        </w:tc>
      </w:tr>
      <w:tr w:rsidR="00757DEA" w14:paraId="5747B346" w14:textId="77777777" w:rsidTr="00757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747B344" w14:textId="77777777" w:rsidR="00757DEA" w:rsidRDefault="00757DEA">
            <w:pPr>
              <w:pStyle w:val="NormalWeb"/>
              <w:spacing w:line="276" w:lineRule="auto"/>
              <w:jc w:val="center"/>
              <w:rPr>
                <w:b w:val="0"/>
                <w:color w:val="000000"/>
                <w:szCs w:val="22"/>
                <w:lang w:eastAsia="en-US"/>
              </w:rPr>
            </w:pPr>
            <w:r>
              <w:rPr>
                <w:b w:val="0"/>
                <w:color w:val="000000"/>
                <w:szCs w:val="22"/>
                <w:lang w:eastAsia="en-US"/>
              </w:rPr>
              <w:t>RNF07</w:t>
            </w:r>
          </w:p>
        </w:tc>
        <w:tc>
          <w:tcPr>
            <w:tcW w:w="7218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747B345" w14:textId="77777777" w:rsidR="00757DEA" w:rsidRDefault="00757DEA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O sistema será disponibilizado em português do Brasil.</w:t>
            </w:r>
          </w:p>
        </w:tc>
      </w:tr>
    </w:tbl>
    <w:p w14:paraId="5747B347" w14:textId="77777777" w:rsidR="00757DEA" w:rsidRPr="00757DEA" w:rsidRDefault="00757DEA" w:rsidP="00757DEA"/>
    <w:p w14:paraId="5747B348" w14:textId="56FB7D81" w:rsidR="00757DEA" w:rsidRPr="00757DEA" w:rsidRDefault="00262656" w:rsidP="00757DEA">
      <w:pPr>
        <w:pStyle w:val="Ttulo1"/>
      </w:pPr>
      <w:bookmarkStart w:id="149" w:name="_Toc77959878"/>
      <w:r w:rsidRPr="0096232C">
        <w:t>REFERÊNCIAS</w:t>
      </w:r>
      <w:r w:rsidR="009609FE">
        <w:t xml:space="preserve"> BIBLIOGRÁFICAS</w:t>
      </w:r>
      <w:bookmarkEnd w:id="149"/>
    </w:p>
    <w:p w14:paraId="5747B349" w14:textId="77777777" w:rsidR="00EF269A" w:rsidRPr="00F07CE9" w:rsidRDefault="00EF269A" w:rsidP="00D955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07C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Lei</w:t>
      </w:r>
      <w:r w:rsidR="00A076EF" w:rsidRPr="00F07C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 w:rsidRPr="00F07C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</w:p>
    <w:p w14:paraId="5747B34A" w14:textId="77777777" w:rsidR="00921A4C" w:rsidRDefault="00921A4C" w:rsidP="00D955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1A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BRASIL. Presidência da República. Lei nº 9.605, de 12 de Fevereiro de 1998. Dispõe sobre as sanções penais e administrativas derivadas de condutas e atividades lesivas ao meio ambiente, e dá outras providências. Brasília, DF, 12 fev. 1998. Disponível em: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1A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&lt;http://www.planalto.</w:t>
      </w:r>
      <w:r w:rsidRPr="00CA44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gov</w:t>
      </w:r>
      <w:r w:rsidRPr="00921A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.br/ccivil_03/leis/L9605.htm&gt;. Acesso em: 12 set. 2020.</w:t>
      </w:r>
    </w:p>
    <w:p w14:paraId="5747B34B" w14:textId="77777777" w:rsidR="00EF269A" w:rsidRDefault="00EF269A" w:rsidP="00D955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47B34C" w14:textId="77777777" w:rsidR="00EF269A" w:rsidRPr="00F07CE9" w:rsidRDefault="00A076EF" w:rsidP="00D955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07C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Dissertações</w:t>
      </w:r>
      <w:r w:rsidR="00EF269A" w:rsidRPr="00F07C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</w:p>
    <w:p w14:paraId="5747B34D" w14:textId="77777777" w:rsidR="00D9552F" w:rsidRDefault="00921A4C" w:rsidP="00EF26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1A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SOTO. F. R. M. </w:t>
      </w:r>
      <w:r w:rsidRPr="00921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Dinâmica populacional canina no Município de Ibiúna-SP: estudo retrospectivo de 1998 a 2002 referente a animais recolhidos, </w:t>
      </w:r>
      <w:proofErr w:type="spellStart"/>
      <w:r w:rsidRPr="00921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eutanasiados</w:t>
      </w:r>
      <w:proofErr w:type="spellEnd"/>
      <w:r w:rsidRPr="00921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adotados</w:t>
      </w:r>
      <w:r w:rsidRPr="00921A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2003, 100 f. Dissertação (Mestrado em Medicina Veterinária) – Faculdade de Medicina Veterinária e Zootecnia, Universidade de São Paulo, São Paulo, 2003. Disponível em: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1A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&lt;https://www.teses.usp.br/teses/disponiveis/10/10134/tde-04052004-171022/publico/franciscosoto.pdf&gt;. Acesso em: 28 jun. 2020.</w:t>
      </w:r>
    </w:p>
    <w:p w14:paraId="1A56518E" w14:textId="77777777" w:rsidR="00671421" w:rsidRDefault="00671421" w:rsidP="00EF26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D33266E" w14:textId="35331991" w:rsidR="00671421" w:rsidRDefault="00671421" w:rsidP="00EF26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714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MARCUSCHI, L.A. Gêneros textuais emergentes no contexto da</w:t>
      </w:r>
      <w:r w:rsidRPr="006714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tecnologia digital. Em: MARCUSCHI, L.A. &amp; XAVIER, A.C. (</w:t>
      </w:r>
      <w:proofErr w:type="spellStart"/>
      <w:r w:rsidRPr="006714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Orgs</w:t>
      </w:r>
      <w:proofErr w:type="spellEnd"/>
      <w:r w:rsidRPr="006714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6714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714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Hipertexto e gêneros digitais</w:t>
      </w:r>
      <w:r w:rsidRPr="006714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Rio de Janeiro: Editora Lucerna, 2004.</w:t>
      </w:r>
    </w:p>
    <w:p w14:paraId="5747B34E" w14:textId="77777777" w:rsidR="00EF269A" w:rsidRPr="00F07CE9" w:rsidRDefault="00EF269A" w:rsidP="00D9552F">
      <w:pPr>
        <w:pStyle w:val="NormalWeb"/>
        <w:spacing w:before="200" w:beforeAutospacing="0" w:after="0" w:afterAutospacing="0"/>
        <w:jc w:val="both"/>
        <w:rPr>
          <w:b/>
          <w:color w:val="000000"/>
        </w:rPr>
      </w:pPr>
      <w:r w:rsidRPr="00F07CE9">
        <w:rPr>
          <w:b/>
          <w:color w:val="000000"/>
        </w:rPr>
        <w:t>Site</w:t>
      </w:r>
      <w:r w:rsidR="00A076EF" w:rsidRPr="00F07CE9">
        <w:rPr>
          <w:b/>
          <w:color w:val="000000"/>
        </w:rPr>
        <w:t>s</w:t>
      </w:r>
      <w:r w:rsidRPr="00F07CE9">
        <w:rPr>
          <w:b/>
          <w:color w:val="000000"/>
        </w:rPr>
        <w:t>:</w:t>
      </w:r>
    </w:p>
    <w:p w14:paraId="5747B34F" w14:textId="77777777" w:rsidR="00D9552F" w:rsidRDefault="00D9552F" w:rsidP="00EF269A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JUSBRASIL. </w:t>
      </w:r>
      <w:r>
        <w:rPr>
          <w:b/>
          <w:bCs/>
          <w:color w:val="000000"/>
        </w:rPr>
        <w:t>Pesquisa revela os “motivos” que levam tutores a abandonar animais</w:t>
      </w:r>
      <w:r>
        <w:rPr>
          <w:color w:val="000000"/>
        </w:rPr>
        <w:t>. Disponível em: &lt;https://anda.jusbrasil.com.br/noticias/396844961/pesquisa-revela-os-motivos-que-levam-tutores-a-abandonar-animais#:~:text=A%20pesquisa%20indicou%20que%2042,uma%20prolifera%C3%A7%C3%A3o%20descuidada%20</w:t>
      </w:r>
      <w:r w:rsidR="00D45178">
        <w:rPr>
          <w:color w:val="000000"/>
        </w:rPr>
        <w:t>desses%20animais&gt;. Acesso em: 12 set</w:t>
      </w:r>
      <w:r>
        <w:rPr>
          <w:color w:val="000000"/>
        </w:rPr>
        <w:t>. 2020.</w:t>
      </w:r>
    </w:p>
    <w:p w14:paraId="5747B350" w14:textId="77777777" w:rsidR="00921A4C" w:rsidRPr="00921A4C" w:rsidRDefault="00D9552F" w:rsidP="00D9552F">
      <w:pPr>
        <w:pStyle w:val="NormalWeb"/>
        <w:spacing w:before="0" w:beforeAutospacing="0" w:after="0"/>
        <w:jc w:val="both"/>
        <w:rPr>
          <w:color w:val="000000"/>
          <w:szCs w:val="22"/>
        </w:rPr>
      </w:pPr>
      <w:r>
        <w:br/>
      </w:r>
      <w:r>
        <w:rPr>
          <w:color w:val="000000"/>
        </w:rPr>
        <w:t xml:space="preserve">INSTITUTO PET BRASIL. </w:t>
      </w:r>
      <w:r>
        <w:rPr>
          <w:b/>
          <w:bCs/>
          <w:color w:val="000000"/>
        </w:rPr>
        <w:t>País tem 3,9 milhões de animais em condição de vulnerabilidade</w:t>
      </w:r>
      <w:r>
        <w:rPr>
          <w:color w:val="000000"/>
        </w:rPr>
        <w:t xml:space="preserve">. Disponível em: &lt;http://institutopetbrasil.com/imprensa/pais-tem-39-milhoes-de-animais-em-condicao-de-vulnerabilidade/&gt;. </w:t>
      </w:r>
      <w:r w:rsidR="00D45178">
        <w:rPr>
          <w:color w:val="000000"/>
        </w:rPr>
        <w:t>Acesso em: 12</w:t>
      </w:r>
      <w:r>
        <w:rPr>
          <w:color w:val="000000"/>
        </w:rPr>
        <w:t xml:space="preserve"> </w:t>
      </w:r>
      <w:r w:rsidR="00D45178">
        <w:rPr>
          <w:color w:val="000000"/>
        </w:rPr>
        <w:t>set</w:t>
      </w:r>
      <w:r w:rsidR="00427408">
        <w:rPr>
          <w:color w:val="000000"/>
        </w:rPr>
        <w:t>. 2020</w:t>
      </w:r>
      <w:r>
        <w:rPr>
          <w:color w:val="000000"/>
        </w:rPr>
        <w:t>.</w:t>
      </w:r>
    </w:p>
    <w:sectPr w:rsidR="00921A4C" w:rsidRPr="00921A4C" w:rsidSect="007E7A3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DBB25" w16cex:dateUtc="2021-06-23T16:52:00Z"/>
  <w16cex:commentExtensible w16cex:durableId="247DBCE3" w16cex:dateUtc="2021-06-23T17:00:00Z"/>
  <w16cex:commentExtensible w16cex:durableId="247DBD16" w16cex:dateUtc="2021-06-23T17:00:00Z"/>
  <w16cex:commentExtensible w16cex:durableId="247DBE67" w16cex:dateUtc="2021-06-23T17:06:00Z"/>
  <w16cex:commentExtensible w16cex:durableId="247DD6A9" w16cex:dateUtc="2021-06-23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AFDFE" w16cid:durableId="247DBB25"/>
  <w16cid:commentId w16cid:paraId="2ED60E24" w16cid:durableId="247DBCE3"/>
  <w16cid:commentId w16cid:paraId="65A86AC4" w16cid:durableId="247DBD16"/>
  <w16cid:commentId w16cid:paraId="0BAABB21" w16cid:durableId="247DBE67"/>
  <w16cid:commentId w16cid:paraId="2C6FF56C" w16cid:durableId="247DD6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887CF" w14:textId="77777777" w:rsidR="00120E6D" w:rsidRDefault="00120E6D" w:rsidP="007E7A3E">
      <w:pPr>
        <w:spacing w:after="0" w:line="240" w:lineRule="auto"/>
      </w:pPr>
      <w:r>
        <w:separator/>
      </w:r>
    </w:p>
  </w:endnote>
  <w:endnote w:type="continuationSeparator" w:id="0">
    <w:p w14:paraId="3777B0A5" w14:textId="77777777" w:rsidR="00120E6D" w:rsidRDefault="00120E6D" w:rsidP="007E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93118"/>
      <w:docPartObj>
        <w:docPartGallery w:val="Page Numbers (Bottom of Page)"/>
        <w:docPartUnique/>
      </w:docPartObj>
    </w:sdtPr>
    <w:sdtEndPr/>
    <w:sdtContent>
      <w:p w14:paraId="5747B355" w14:textId="77777777" w:rsidR="007E7A3E" w:rsidRDefault="007E7A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680">
          <w:rPr>
            <w:noProof/>
          </w:rPr>
          <w:t>9</w:t>
        </w:r>
        <w:r>
          <w:fldChar w:fldCharType="end"/>
        </w:r>
      </w:p>
    </w:sdtContent>
  </w:sdt>
  <w:p w14:paraId="5747B356" w14:textId="77777777" w:rsidR="007E7A3E" w:rsidRDefault="007E7A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32941" w14:textId="77777777" w:rsidR="00120E6D" w:rsidRDefault="00120E6D" w:rsidP="007E7A3E">
      <w:pPr>
        <w:spacing w:after="0" w:line="240" w:lineRule="auto"/>
      </w:pPr>
      <w:r>
        <w:separator/>
      </w:r>
    </w:p>
  </w:footnote>
  <w:footnote w:type="continuationSeparator" w:id="0">
    <w:p w14:paraId="4A15B4DD" w14:textId="77777777" w:rsidR="00120E6D" w:rsidRDefault="00120E6D" w:rsidP="007E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3F0"/>
    <w:multiLevelType w:val="multilevel"/>
    <w:tmpl w:val="2B9EBB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1">
    <w:nsid w:val="159D49B5"/>
    <w:multiLevelType w:val="hybridMultilevel"/>
    <w:tmpl w:val="67E4FB72"/>
    <w:lvl w:ilvl="0" w:tplc="B12A1052">
      <w:start w:val="4"/>
      <w:numFmt w:val="decimal"/>
      <w:pStyle w:val="Ttulo2"/>
      <w:lvlText w:val="%1.1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BC849D0"/>
    <w:multiLevelType w:val="hybridMultilevel"/>
    <w:tmpl w:val="E460C4F8"/>
    <w:lvl w:ilvl="0" w:tplc="18EA081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BE1C4B"/>
    <w:multiLevelType w:val="hybridMultilevel"/>
    <w:tmpl w:val="1C961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97858"/>
    <w:multiLevelType w:val="hybridMultilevel"/>
    <w:tmpl w:val="258E14BE"/>
    <w:lvl w:ilvl="0" w:tplc="AA90C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0509A"/>
    <w:multiLevelType w:val="hybridMultilevel"/>
    <w:tmpl w:val="DF66ED9E"/>
    <w:lvl w:ilvl="0" w:tplc="AA90C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D2DEA"/>
    <w:multiLevelType w:val="multilevel"/>
    <w:tmpl w:val="0BD6881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>
    <w:nsid w:val="59613947"/>
    <w:multiLevelType w:val="hybridMultilevel"/>
    <w:tmpl w:val="115AF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E4351"/>
    <w:multiLevelType w:val="hybridMultilevel"/>
    <w:tmpl w:val="7BBAF4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30F8F"/>
    <w:multiLevelType w:val="hybridMultilevel"/>
    <w:tmpl w:val="31C81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66A3D"/>
    <w:multiLevelType w:val="multilevel"/>
    <w:tmpl w:val="E744B3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1"/>
    <w:lvlOverride w:ilvl="0">
      <w:startOverride w:val="4"/>
    </w:lvlOverride>
  </w:num>
  <w:num w:numId="11">
    <w:abstractNumId w:val="0"/>
  </w:num>
  <w:num w:numId="12">
    <w:abstractNumId w:val="1"/>
  </w:num>
  <w:num w:numId="13">
    <w:abstractNumId w:val="1"/>
    <w:lvlOverride w:ilvl="0">
      <w:startOverride w:val="7"/>
    </w:lvlOverride>
  </w:num>
  <w:num w:numId="14">
    <w:abstractNumId w:val="1"/>
    <w:lvlOverride w:ilvl="0">
      <w:startOverride w:val="7"/>
    </w:lvlOverride>
  </w:num>
  <w:num w:numId="15">
    <w:abstractNumId w:val="1"/>
    <w:lvlOverride w:ilvl="0">
      <w:startOverride w:val="7"/>
    </w:lvlOverride>
  </w:num>
  <w:num w:numId="16">
    <w:abstractNumId w:val="1"/>
    <w:lvlOverride w:ilvl="0">
      <w:startOverride w:val="7"/>
    </w:lvlOverride>
  </w:num>
  <w:num w:numId="17">
    <w:abstractNumId w:val="1"/>
    <w:lvlOverride w:ilvl="0">
      <w:startOverride w:val="7"/>
    </w:lvlOverride>
  </w:num>
  <w:num w:numId="18">
    <w:abstractNumId w:val="1"/>
    <w:lvlOverride w:ilvl="0">
      <w:startOverride w:val="7"/>
    </w:lvlOverride>
  </w:num>
  <w:num w:numId="19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udia Reis">
    <w15:presenceInfo w15:providerId="Windows Live" w15:userId="ec22fabce48e8a58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77"/>
    <w:rsid w:val="00004239"/>
    <w:rsid w:val="00012EE0"/>
    <w:rsid w:val="000653B0"/>
    <w:rsid w:val="00065A4E"/>
    <w:rsid w:val="0007302E"/>
    <w:rsid w:val="000A5AAA"/>
    <w:rsid w:val="000C5E2B"/>
    <w:rsid w:val="000D0680"/>
    <w:rsid w:val="000E0F6B"/>
    <w:rsid w:val="000E22B7"/>
    <w:rsid w:val="000E77EE"/>
    <w:rsid w:val="000F7C98"/>
    <w:rsid w:val="00120E6D"/>
    <w:rsid w:val="001448C7"/>
    <w:rsid w:val="00144E06"/>
    <w:rsid w:val="00156390"/>
    <w:rsid w:val="00171761"/>
    <w:rsid w:val="0017305F"/>
    <w:rsid w:val="001A0B67"/>
    <w:rsid w:val="001C64DA"/>
    <w:rsid w:val="001D4FBA"/>
    <w:rsid w:val="001D5287"/>
    <w:rsid w:val="00210572"/>
    <w:rsid w:val="00212349"/>
    <w:rsid w:val="00220A00"/>
    <w:rsid w:val="00234D7F"/>
    <w:rsid w:val="002379A3"/>
    <w:rsid w:val="00244FFA"/>
    <w:rsid w:val="00246A6B"/>
    <w:rsid w:val="00262656"/>
    <w:rsid w:val="00290AD3"/>
    <w:rsid w:val="00290E42"/>
    <w:rsid w:val="002A4CAD"/>
    <w:rsid w:val="002A5338"/>
    <w:rsid w:val="002A58D7"/>
    <w:rsid w:val="00314253"/>
    <w:rsid w:val="00340554"/>
    <w:rsid w:val="003447B1"/>
    <w:rsid w:val="003522D6"/>
    <w:rsid w:val="00363FE4"/>
    <w:rsid w:val="00364EC1"/>
    <w:rsid w:val="00365977"/>
    <w:rsid w:val="003665BA"/>
    <w:rsid w:val="00380785"/>
    <w:rsid w:val="00384078"/>
    <w:rsid w:val="00385618"/>
    <w:rsid w:val="00390145"/>
    <w:rsid w:val="003A0D4A"/>
    <w:rsid w:val="003B0609"/>
    <w:rsid w:val="003C6D78"/>
    <w:rsid w:val="003C71FC"/>
    <w:rsid w:val="00416077"/>
    <w:rsid w:val="00426BF9"/>
    <w:rsid w:val="00427408"/>
    <w:rsid w:val="0046308D"/>
    <w:rsid w:val="00464413"/>
    <w:rsid w:val="00484185"/>
    <w:rsid w:val="004A1A33"/>
    <w:rsid w:val="004C1FC3"/>
    <w:rsid w:val="004D15F8"/>
    <w:rsid w:val="004D3B0D"/>
    <w:rsid w:val="004F77A1"/>
    <w:rsid w:val="00515489"/>
    <w:rsid w:val="005229D8"/>
    <w:rsid w:val="00524602"/>
    <w:rsid w:val="00540EB0"/>
    <w:rsid w:val="005424FB"/>
    <w:rsid w:val="00571049"/>
    <w:rsid w:val="00575D01"/>
    <w:rsid w:val="00585FE1"/>
    <w:rsid w:val="00586C0C"/>
    <w:rsid w:val="005969B9"/>
    <w:rsid w:val="00603C39"/>
    <w:rsid w:val="00604F51"/>
    <w:rsid w:val="006249FA"/>
    <w:rsid w:val="00630124"/>
    <w:rsid w:val="00634066"/>
    <w:rsid w:val="006347B9"/>
    <w:rsid w:val="0067016C"/>
    <w:rsid w:val="00671421"/>
    <w:rsid w:val="006724AB"/>
    <w:rsid w:val="00682ADB"/>
    <w:rsid w:val="00687959"/>
    <w:rsid w:val="006A56DD"/>
    <w:rsid w:val="006E68DF"/>
    <w:rsid w:val="006F1D8C"/>
    <w:rsid w:val="00747DDC"/>
    <w:rsid w:val="00753A3B"/>
    <w:rsid w:val="00754AA3"/>
    <w:rsid w:val="00755943"/>
    <w:rsid w:val="00757DEA"/>
    <w:rsid w:val="0077310E"/>
    <w:rsid w:val="0078510B"/>
    <w:rsid w:val="007C2489"/>
    <w:rsid w:val="007D09C9"/>
    <w:rsid w:val="007D165D"/>
    <w:rsid w:val="007E7A3E"/>
    <w:rsid w:val="007E7DA0"/>
    <w:rsid w:val="007F291F"/>
    <w:rsid w:val="008024EE"/>
    <w:rsid w:val="00803C0B"/>
    <w:rsid w:val="00813F31"/>
    <w:rsid w:val="00825713"/>
    <w:rsid w:val="00845C4B"/>
    <w:rsid w:val="00852B2C"/>
    <w:rsid w:val="00875D8E"/>
    <w:rsid w:val="008872DD"/>
    <w:rsid w:val="008B75E0"/>
    <w:rsid w:val="008E16C3"/>
    <w:rsid w:val="008F03D1"/>
    <w:rsid w:val="00914CD0"/>
    <w:rsid w:val="00921A4C"/>
    <w:rsid w:val="00921FB3"/>
    <w:rsid w:val="00935744"/>
    <w:rsid w:val="00945A0B"/>
    <w:rsid w:val="00945C1B"/>
    <w:rsid w:val="0095773D"/>
    <w:rsid w:val="00960294"/>
    <w:rsid w:val="009609FE"/>
    <w:rsid w:val="009621F0"/>
    <w:rsid w:val="0096232C"/>
    <w:rsid w:val="009701A9"/>
    <w:rsid w:val="00975BE2"/>
    <w:rsid w:val="009803D4"/>
    <w:rsid w:val="009A1043"/>
    <w:rsid w:val="009A277C"/>
    <w:rsid w:val="009C3358"/>
    <w:rsid w:val="009E5B09"/>
    <w:rsid w:val="009E743A"/>
    <w:rsid w:val="00A01928"/>
    <w:rsid w:val="00A076EF"/>
    <w:rsid w:val="00A10CDD"/>
    <w:rsid w:val="00A16E6F"/>
    <w:rsid w:val="00A25479"/>
    <w:rsid w:val="00A379BD"/>
    <w:rsid w:val="00A53210"/>
    <w:rsid w:val="00A656D0"/>
    <w:rsid w:val="00A715B3"/>
    <w:rsid w:val="00A74877"/>
    <w:rsid w:val="00A759F2"/>
    <w:rsid w:val="00A777AD"/>
    <w:rsid w:val="00A94B54"/>
    <w:rsid w:val="00AA0CED"/>
    <w:rsid w:val="00AB2BEA"/>
    <w:rsid w:val="00AB47B8"/>
    <w:rsid w:val="00AC5F17"/>
    <w:rsid w:val="00AD7832"/>
    <w:rsid w:val="00AE0A57"/>
    <w:rsid w:val="00AF1050"/>
    <w:rsid w:val="00AF1CA4"/>
    <w:rsid w:val="00AF5D8E"/>
    <w:rsid w:val="00B03A31"/>
    <w:rsid w:val="00B06B8A"/>
    <w:rsid w:val="00B179AD"/>
    <w:rsid w:val="00B54DB6"/>
    <w:rsid w:val="00B71761"/>
    <w:rsid w:val="00B73776"/>
    <w:rsid w:val="00B765EB"/>
    <w:rsid w:val="00B8012A"/>
    <w:rsid w:val="00B8263C"/>
    <w:rsid w:val="00B91142"/>
    <w:rsid w:val="00B92497"/>
    <w:rsid w:val="00BA36DE"/>
    <w:rsid w:val="00BB324B"/>
    <w:rsid w:val="00BC4E8B"/>
    <w:rsid w:val="00BD666E"/>
    <w:rsid w:val="00C016E2"/>
    <w:rsid w:val="00C0316F"/>
    <w:rsid w:val="00C3238D"/>
    <w:rsid w:val="00C35C5D"/>
    <w:rsid w:val="00C40200"/>
    <w:rsid w:val="00C44FE2"/>
    <w:rsid w:val="00C47412"/>
    <w:rsid w:val="00C71555"/>
    <w:rsid w:val="00C8125E"/>
    <w:rsid w:val="00C84450"/>
    <w:rsid w:val="00C868E2"/>
    <w:rsid w:val="00C8742C"/>
    <w:rsid w:val="00CA44B1"/>
    <w:rsid w:val="00CB44B3"/>
    <w:rsid w:val="00CB6A22"/>
    <w:rsid w:val="00CB75B2"/>
    <w:rsid w:val="00CB7A82"/>
    <w:rsid w:val="00CC74B2"/>
    <w:rsid w:val="00CC79DB"/>
    <w:rsid w:val="00CD58A3"/>
    <w:rsid w:val="00CD716F"/>
    <w:rsid w:val="00CF5410"/>
    <w:rsid w:val="00D116DA"/>
    <w:rsid w:val="00D256FD"/>
    <w:rsid w:val="00D305DD"/>
    <w:rsid w:val="00D37398"/>
    <w:rsid w:val="00D40779"/>
    <w:rsid w:val="00D44155"/>
    <w:rsid w:val="00D45178"/>
    <w:rsid w:val="00D61A34"/>
    <w:rsid w:val="00D80D0D"/>
    <w:rsid w:val="00D85257"/>
    <w:rsid w:val="00D9552F"/>
    <w:rsid w:val="00DA10D9"/>
    <w:rsid w:val="00DD1538"/>
    <w:rsid w:val="00DE0948"/>
    <w:rsid w:val="00E07F48"/>
    <w:rsid w:val="00E11EE4"/>
    <w:rsid w:val="00E303A5"/>
    <w:rsid w:val="00E65B88"/>
    <w:rsid w:val="00E90326"/>
    <w:rsid w:val="00EB5DC2"/>
    <w:rsid w:val="00EE210F"/>
    <w:rsid w:val="00EF269A"/>
    <w:rsid w:val="00EF6DA4"/>
    <w:rsid w:val="00F07CE9"/>
    <w:rsid w:val="00F172F5"/>
    <w:rsid w:val="00F847A0"/>
    <w:rsid w:val="00F86515"/>
    <w:rsid w:val="00FA7274"/>
    <w:rsid w:val="00FB220F"/>
    <w:rsid w:val="00FC10D6"/>
    <w:rsid w:val="00FC6B0A"/>
    <w:rsid w:val="00FC6D51"/>
    <w:rsid w:val="00FC73A4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B1B4"/>
  <w15:chartTrackingRefBased/>
  <w15:docId w15:val="{8263964C-7C46-4BCE-A356-FB88BFCF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8E2"/>
  </w:style>
  <w:style w:type="paragraph" w:styleId="Ttulo1">
    <w:name w:val="heading 1"/>
    <w:basedOn w:val="Normal"/>
    <w:next w:val="Normal"/>
    <w:link w:val="Ttulo1Char"/>
    <w:uiPriority w:val="9"/>
    <w:qFormat/>
    <w:rsid w:val="0096232C"/>
    <w:pPr>
      <w:keepNext/>
      <w:keepLines/>
      <w:numPr>
        <w:numId w:val="7"/>
      </w:numPr>
      <w:spacing w:before="240" w:after="0" w:line="360" w:lineRule="auto"/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5713"/>
    <w:pPr>
      <w:keepNext/>
      <w:keepLines/>
      <w:numPr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70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-nfase1">
    <w:name w:val="Grid Table 2 Accent 1"/>
    <w:basedOn w:val="Tabelanormal"/>
    <w:uiPriority w:val="47"/>
    <w:rsid w:val="00672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4">
    <w:name w:val="Grid Table 2 Accent 4"/>
    <w:basedOn w:val="Tabelanormal"/>
    <w:uiPriority w:val="47"/>
    <w:rsid w:val="00672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mples3">
    <w:name w:val="Plain Table 3"/>
    <w:basedOn w:val="Tabelanormal"/>
    <w:uiPriority w:val="43"/>
    <w:rsid w:val="003142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6232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0EB0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40EB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71421"/>
    <w:pPr>
      <w:tabs>
        <w:tab w:val="left" w:pos="440"/>
        <w:tab w:val="right" w:leader="dot" w:pos="8494"/>
      </w:tabs>
      <w:spacing w:after="100"/>
      <w:pPrChange w:id="0" w:author="ADMIN" w:date="2021-07-23T19:10:00Z">
        <w:pPr>
          <w:tabs>
            <w:tab w:val="left" w:pos="440"/>
            <w:tab w:val="right" w:leader="dot" w:pos="8494"/>
          </w:tabs>
          <w:spacing w:after="100" w:line="259" w:lineRule="auto"/>
        </w:pPr>
      </w:pPrChange>
    </w:pPr>
    <w:rPr>
      <w:rPrChange w:id="0" w:author="ADMIN" w:date="2021-07-23T19:10:00Z">
        <w:rPr>
          <w:rFonts w:asciiTheme="minorHAnsi" w:eastAsiaTheme="minorHAnsi" w:hAnsiTheme="minorHAnsi" w:cstheme="minorBidi"/>
          <w:sz w:val="22"/>
          <w:szCs w:val="22"/>
          <w:lang w:val="pt-BR" w:eastAsia="en-US" w:bidi="ar-SA"/>
        </w:rPr>
      </w:rPrChange>
    </w:rPr>
  </w:style>
  <w:style w:type="character" w:styleId="Hyperlink">
    <w:name w:val="Hyperlink"/>
    <w:basedOn w:val="Fontepargpadro"/>
    <w:uiPriority w:val="99"/>
    <w:unhideWhenUsed/>
    <w:rsid w:val="0096232C"/>
    <w:rPr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E7A3E"/>
  </w:style>
  <w:style w:type="paragraph" w:styleId="Cabealho">
    <w:name w:val="header"/>
    <w:basedOn w:val="Normal"/>
    <w:link w:val="CabealhoChar"/>
    <w:uiPriority w:val="99"/>
    <w:unhideWhenUsed/>
    <w:rsid w:val="007E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A3E"/>
  </w:style>
  <w:style w:type="paragraph" w:styleId="Rodap">
    <w:name w:val="footer"/>
    <w:basedOn w:val="Normal"/>
    <w:link w:val="RodapChar"/>
    <w:uiPriority w:val="99"/>
    <w:unhideWhenUsed/>
    <w:rsid w:val="007E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A3E"/>
  </w:style>
  <w:style w:type="table" w:styleId="TabelaSimples5">
    <w:name w:val="Plain Table 5"/>
    <w:basedOn w:val="Tabelanormal"/>
    <w:uiPriority w:val="45"/>
    <w:rsid w:val="00D80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A16E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6E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6E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6E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6E6F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0423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0423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04239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7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3A4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2571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25713"/>
    <w:pPr>
      <w:spacing w:after="100"/>
      <w:ind w:left="220"/>
    </w:pPr>
  </w:style>
  <w:style w:type="paragraph" w:styleId="Reviso">
    <w:name w:val="Revision"/>
    <w:hidden/>
    <w:uiPriority w:val="99"/>
    <w:semiHidden/>
    <w:rsid w:val="00385618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671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C93FB9C411A48BF7462DC62FBFB8E" ma:contentTypeVersion="8" ma:contentTypeDescription="Crie um novo documento." ma:contentTypeScope="" ma:versionID="1125cece78da8924b20fe8dc8cd38af7">
  <xsd:schema xmlns:xsd="http://www.w3.org/2001/XMLSchema" xmlns:xs="http://www.w3.org/2001/XMLSchema" xmlns:p="http://schemas.microsoft.com/office/2006/metadata/properties" xmlns:ns2="1101686e-17f6-4454-9fb7-3c264735ba1f" targetNamespace="http://schemas.microsoft.com/office/2006/metadata/properties" ma:root="true" ma:fieldsID="16ca031b5a94c189bf86db3260e90261" ns2:_="">
    <xsd:import namespace="1101686e-17f6-4454-9fb7-3c264735b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686e-17f6-4454-9fb7-3c264735b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8DFE-A374-4CD2-BDF6-27CD682A8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686e-17f6-4454-9fb7-3c264735b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43797-CC98-4E6E-88E5-74B1F06E1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A4CA53-577E-4B93-B4C3-D5699BAC8B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94F7C-7C9D-495A-A65A-1EE9E88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8069</TotalTime>
  <Pages>9</Pages>
  <Words>2000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cp:lastPrinted>2021-04-30T21:38:00Z</cp:lastPrinted>
  <dcterms:created xsi:type="dcterms:W3CDTF">2020-10-08T18:54:00Z</dcterms:created>
  <dcterms:modified xsi:type="dcterms:W3CDTF">2021-07-26T16:57:00Z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0x010100006C93FB9C411A48BF7462DC62FBFB8E</vt:lpwstr>
  </property>
</Properties>
</file>